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my name is Adam…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 inside this short 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 going to show you why everything you’ve ever needed to lose 10…20 or even 30 pounds of stubborn body fat…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get the best night’s sleep of your life, so that you wake up feeling energized and ready to tackle the 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to keep that feeling of focus, relaxation, and vitality going 24/7…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Can be found in the waters of three ancient seas: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Dead Sea, the Red Sea, and the Sea of Galilee.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you likely already know that these seas play a very important role in the Holy Bible - especially in the lives of Moses and Jesus.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what you probably didn’t know is that there are 2 Common Plants found inside these Holy Waters…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Along with 5 Healing Minerals…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when combined together…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a Bible-based “recipe” for healing that is so powerful…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can literally reverse damage to your DNA…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Put your metabolism in “hyper-drive” so that you safely burn away body fat…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stop the hormonal imbalances that cause moodiness and depression.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I’m going to tell you exactly what these 7 Biblical Ingredients 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share some of the more than 270 studies supporting their effectiveness…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Right inside this video.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Plus I’ll also show you the quickest and easiest way to start using all 7 ingredients immediately – so you can get transformative results FAST.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Before I do that however, I should warn you: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big medicine cartels HATE that this video has been posted on the web at all…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Especially because this breakthrough flies in the face of what most corporate doctors…and the mainstream media…want you to believe…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Especially the part about why you should probably be adding MORE salt to your diet…not less.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so-called experts in “commercial medicine” also DESPISE the fact that this discovery is 100% natural…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 it costs less than a single doctor visit…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that using this could cut the number of prescription medications you need in half (or more).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That’s why I frankly have no idea how long this presentation will stay online…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Because just having it live on this website is costing the prescription drug pushers of America a TON of money.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Which means if you DO want to get rid of that clingy, excess body fat quickly…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(Even if other diet, exercise, and weight loss products haven’t worked for you in the past)…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Or even if your weight’s fine…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But you just don’t feel like yourself these days…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instead always feel tired…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Like it’s hard to concentrate…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Or that even doing simple tasks like talking with your spouse make you irritable and drained…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Then it’s vital you stick with me for the next few minutes of this presentation.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Because right now, I’m going to go ahead and tell you exactly how this </w:t>
      </w:r>
      <w:sdt>
        <w:sdtPr>
          <w:tag w:val="goog_rdk_0"/>
        </w:sdtPr>
        <w:sdtContent>
          <w:ins w:author="Stefan Georgi" w:id="0" w:date="2016-07-12T13:08:00Z">
            <w:r w:rsidDel="00000000" w:rsidR="00000000" w:rsidRPr="00000000">
              <w:rPr>
                <w:rtl w:val="0"/>
              </w:rPr>
              <w:t xml:space="preserve">B</w:t>
            </w:r>
          </w:ins>
        </w:sdtContent>
      </w:sdt>
      <w:sdt>
        <w:sdtPr>
          <w:tag w:val="goog_rdk_1"/>
        </w:sdtPr>
        <w:sdtContent>
          <w:del w:author="Stefan Georgi" w:id="0" w:date="2016-07-12T13:08:00Z">
            <w:r w:rsidDel="00000000" w:rsidR="00000000" w:rsidRPr="00000000">
              <w:rPr>
                <w:rtl w:val="0"/>
              </w:rPr>
              <w:delText xml:space="preserve">b</w:delText>
            </w:r>
          </w:del>
        </w:sdtContent>
      </w:sdt>
      <w:r w:rsidDel="00000000" w:rsidR="00000000" w:rsidRPr="00000000">
        <w:rPr>
          <w:rtl w:val="0"/>
        </w:rPr>
        <w:t xml:space="preserve">ible based discovery works…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Plus how you can start using it right away….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experience a rapid, noticeable transformation to your overall health...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Often in just a few short weeks.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fact: more than 10,480 Americans have already done just that…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Folks like Ben Eagle in Oklahoma. He says…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“You know that feeling when you overeat? How you feel physically gross and sluggish? Well that was me every single day for 9 years. And worst still, I wasn’t even overeating. In fact, I was always starving myself and trying the newest fad diets. I also saw doctors, nutritionists, endocrinologists – you name it. But no one could figure out what was wrong with me. </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That’s why watching your video was so game-changing. I couldn’t believe how simple the solution to my health problems was. And yet, after seeing you breakdown the science behind this, it made so much sense. </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I just don’t understand why my doctors never shared this research with me before. The stuff WORKS. I feel so much better now, I have great energy throughout the day, and I’ve lost 24 pounds in the last two months. Thank you!”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Calvin Moneris of California, who recently emailed to say…</w:t>
      </w:r>
    </w:p>
    <w:p w:rsidR="00000000" w:rsidDel="00000000" w:rsidP="00000000" w:rsidRDefault="00000000" w:rsidRPr="00000000" w14:paraId="0000005C">
      <w:pPr>
        <w:rPr>
          <w:i w:val="1"/>
        </w:rPr>
      </w:pPr>
      <w:r w:rsidDel="00000000" w:rsidR="00000000" w:rsidRPr="00000000">
        <w:rPr>
          <w:rtl w:val="0"/>
        </w:rPr>
        <w:br w:type="textWrapping"/>
      </w:r>
      <w:r w:rsidDel="00000000" w:rsidR="00000000" w:rsidRPr="00000000">
        <w:rPr>
          <w:i w:val="1"/>
          <w:rtl w:val="0"/>
        </w:rPr>
        <w:t xml:space="preserve">“It was hard to explain to people, but I just didn’t feel right. I woke up feeling tired, even if I got a full night’s sleep. I would get depressed for no apparent reason in the middle of the day. I just didn’t feel like myself anymore.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After I watched your presentation, and discovered that there was a hidden culprit causing all of these problems, I was blown away. And after I took the advice you shared, and started using the 7 ingredients you listed, things changed fast. </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Now I’m finally waking up feeling good and ready to take on the world. My mood swings have totally stopped, and I’m no longer suffering with depression. I can’t believe how simple this all was, but I’m glad it really worked. Thanks!”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Those are just two of the dozens of emails my colleagues and I get each week…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And I’ll share more of these real-life success stories with you later 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Right now though, let’s roll up our sleeves and plow ahead…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we can dive head first into how this biblical secret for weight loss, energy, and mental clarity works.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Okay so as I mentioned already, my name is Pastor Adam…</w:t>
      </w:r>
      <w:sdt>
        <w:sdtPr>
          <w:tag w:val="goog_rdk_2"/>
        </w:sdtPr>
        <w:sdtContent>
          <w:del w:author="Stefan Georgi" w:id="1" w:date="2016-07-12T13:09:00Z">
            <w:r w:rsidDel="00000000" w:rsidR="00000000" w:rsidRPr="00000000">
              <w:rPr>
                <w:rtl w:val="0"/>
              </w:rPr>
              <w:delText xml:space="preserve">.</w:delText>
            </w:r>
          </w:del>
        </w:sdtContent>
      </w:sdt>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And I’m one of the founders of Holy Land Health.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Holy Land Health is a Christian organization dedicated to bringing natural, safe, Bible-based health breakthroughs to the public.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And for the past few years, Holy Land Health’s team of doctors, scientists, and Bible Experts have been doing just that…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We’ve already helped more than 15,000 people to fight diseases like Diabetes, Alzheimer’s, and Cancer…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And I am being 100% sincere when I tell you that this newest discovery…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one I’m going to be sharing with you during this presentation…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Has got me just head-over-heels excited.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That’s because if you’re like most Americans, you probably wish you could drop a few pounds off the scale…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 you could feel more confident, attractive looking, and comfortable in your own skin.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And you probably also find yourself wishing you could be more energized, focused, and relaxed each day…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Without the mental fatigue, the brain fog, the mood swings, or feeling like you need to lie down and take a nap halfway through your morning.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Does any of that sound familiar?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you’re like the overwhelming majority of Americans out there, then the answer is probably “yes”…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And I’m willing to bet that if you were to reach down and do a “pinch test”, where you squeeze around your stomach…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You’d probably feel more squishiness than you’d care to admit, right?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Or if you were to rate your level of energy, and your mood each day…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 a scale from 1-10…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At best, you’d probably give yourself a ‘5’ right?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Well that gets back to the reason why I’m so excited to share this Biblical breakthrough with you.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Because once you start using 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could just be a few short weeks before you’re reaching down to pinch your belly, and find that the flab is just no longer there…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Or until you are waking up each morning deeply rested…and having that feeling of focused energy lasting throughout the day.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Now as I mentioned already, this secret has to do with three of the most important bodies of water in the </w:t>
      </w:r>
      <w:sdt>
        <w:sdtPr>
          <w:tag w:val="goog_rdk_3"/>
        </w:sdtPr>
        <w:sdtContent>
          <w:ins w:author="Stefan Georgi" w:id="2" w:date="2016-07-12T13:08:00Z">
            <w:r w:rsidDel="00000000" w:rsidR="00000000" w:rsidRPr="00000000">
              <w:rPr>
                <w:rtl w:val="0"/>
              </w:rPr>
              <w:t xml:space="preserve">B</w:t>
            </w:r>
          </w:ins>
        </w:sdtContent>
      </w:sdt>
      <w:sdt>
        <w:sdtPr>
          <w:tag w:val="goog_rdk_4"/>
        </w:sdtPr>
        <w:sdtContent>
          <w:del w:author="Stefan Georgi" w:id="2" w:date="2016-07-12T13:08:00Z">
            <w:r w:rsidDel="00000000" w:rsidR="00000000" w:rsidRPr="00000000">
              <w:rPr>
                <w:rtl w:val="0"/>
              </w:rPr>
              <w:delText xml:space="preserve">b</w:delText>
            </w:r>
          </w:del>
        </w:sdtContent>
      </w:sdt>
      <w:r w:rsidDel="00000000" w:rsidR="00000000" w:rsidRPr="00000000">
        <w:rPr>
          <w:rtl w:val="0"/>
        </w:rPr>
        <w:t xml:space="preserve">ible.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Dead Sea, the Red Sea, and the Sea of Galilee…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And specifically with 7 very powerful ingredients found inside these seas…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Ingredients that – when combined together in the way I’m about to show you…</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Can quickly put metabolism into overdrive…lead to better sleep and sustained energy all day long…and stop mood swings and depression from ruling your life.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way these ingredients work is by healing your Thyroid…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And as I’m going to explain right now…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Your thyroid is responsible for virtually EVERY critical function in your body...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And it’s also the reason you haven’t been able to lose weight…why you suffer from fatigue…and why you struggle with brain fog.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fact, you might not know this…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But it’s been estimated that 40% of all Americans suffer from a thyroid dysfunction</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And according to the American Thyroid Association</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full 60% of people who do have a thyroid disorder or disease are completely unaware of this problem.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Now you might be wondering “how the heck can that be?”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Well the answer is that because your thyroid affects the health of every single part of your body…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Often times your doctor will just diagnose the symptoms he’s sees you suffering from…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Like weight gain…fatigue…insomnia…or depression…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Without ever addressing the underlying CAUSE of those symptoms…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Which is your dysfunctional thyroid.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 what I want to do in this video is show you how you can stop the cycle of misdiagnosis…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Along with the laundry list of prescription medications you’re being given for your symptoms (especially because most of them don’t actually make a difference)…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And instead, heal your thyroid for good.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Now the first step in doing this is understand what a healthily functioning thyroid looks like…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So let’s go ahead and do that right now.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Pay close attention here because once you understand this…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You’ll also know how to fix your thyroid and dramatically improve your health for the long-haul.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Okay so the first thing you should know is that your thyroid is a small gland located in the front of your neck.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And your thyroid’s purpose is to take a chemical called iodine…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And convert it into two thyroid hormones: T3 and T4.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conversion is what’s known as a “chemical reaction”…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Because you’re putting one chemical into the thyroid (iodine) and getting two new chemicals out (T3 and T4).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Next, after the T3 and T4 hormones have been created…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Your thyroid gland releases them into your bloodstream, where they control your metabolism.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Now the fact that your thyroid gland controls your metabolism is extremely important…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Because your metabolism is basically the engine that powers your entire body.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You’ve probably already heard of the word “metabolism” before…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But you might be surprised to understand exactly what it is.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You see: the metabolism isn’t a singular thing.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Instead, it’s a collection of chemical reactions that take place inside your body’s cells…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And it’s what allows your cells to convert the food you eat into the energy that powers everything you do.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That’s why you always hear the word “metabolism” linked to weight loss and weight gain.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healthy metabolism burns calories and fat…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And sends that energy to your cells, where it’s used to perform all kinds of essential functions that keep you alive.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But when your thyroid is dysfunctional or not working properly…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It means your metabolism also doesn’t function properly.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As a result of this, you’re body doesn’t burn fat and calories like it should…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And instead you gain weight.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is one of the main reasons why diets…and even working out excessively…hardly ever lead to any long-term weight loss.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Because while yes, running for 2 hours a day WILL burn energy and calories…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It’s a classic case of treating the symptoms, rather than the root cause of the problem.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Even if you starve yourself and do manage to lose some weight in short-term…</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As soon as you get off your starvation diet, you’ll just have the exact same problems…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Because you’ve done nothing to fix your thyroid!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You’ll also probably be surprised to know that your thyroid could well very well be responsible for the brain fog you regularly experience.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reason for this is that more than 20% of the energy your body consumes is used by your brain.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And if you’re metabolism isn’t working properly…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Not only do the calories and fat you’re eating </w:t>
      </w:r>
      <w:r w:rsidDel="00000000" w:rsidR="00000000" w:rsidRPr="00000000">
        <w:rPr>
          <w:u w:val="single"/>
          <w:rtl w:val="0"/>
        </w:rPr>
        <w:t xml:space="preserve">not</w:t>
      </w:r>
      <w:r w:rsidDel="00000000" w:rsidR="00000000" w:rsidRPr="00000000">
        <w:rPr>
          <w:rtl w:val="0"/>
        </w:rPr>
        <w:t xml:space="preserve"> get turned into energy (and instead pile up in your stomach…your chest…your butt…and your legs…)…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But they also don’t make it to your brain!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 other words…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When your thyroid is dysfunctional…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Your brain is CONSTANTLY being deprived of the crucial energy it needs to work properly…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Leading to mental crashes and fatigue, where it feels like you’ve hit a wall…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And making it so that even having a simple conversation becomes overwhelming and exhausting.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Okay so now that you understand what your thyroid does…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And why it’s the key to healthy body weight, better mental performance, and hormonal balance…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Let’s talk about how to FIX it.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good news is that despite what most of the crooks in big-profit medicine want you to think…</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Healing your thyroid is actually a pretty simple process.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fact, there’s a simple scientifically backed three-step protocol for doing just that…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And it’s something that I call the CAR method.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Step I: </w:t>
      </w:r>
      <w:r w:rsidDel="00000000" w:rsidR="00000000" w:rsidRPr="00000000">
        <w:rPr>
          <w:b w:val="1"/>
          <w:color w:val="ff0000"/>
          <w:rtl w:val="0"/>
        </w:rPr>
        <w:t xml:space="preserve">C</w:t>
      </w:r>
      <w:r w:rsidDel="00000000" w:rsidR="00000000" w:rsidRPr="00000000">
        <w:rPr>
          <w:b w:val="1"/>
          <w:color w:val="000000"/>
          <w:rtl w:val="0"/>
        </w:rPr>
        <w:t xml:space="preserve">reate </w:t>
      </w:r>
      <w:r w:rsidDel="00000000" w:rsidR="00000000" w:rsidRPr="00000000">
        <w:rPr>
          <w:b w:val="1"/>
          <w:rtl w:val="0"/>
        </w:rPr>
        <w:t xml:space="preserve">Thyroid Hormones  </w:t>
      </w:r>
    </w:p>
    <w:p w:rsidR="00000000" w:rsidDel="00000000" w:rsidP="00000000" w:rsidRDefault="00000000" w:rsidRPr="00000000" w14:paraId="00000125">
      <w:pPr>
        <w:rPr>
          <w:b w:val="1"/>
        </w:rPr>
      </w:pPr>
      <w:r w:rsidDel="00000000" w:rsidR="00000000" w:rsidRPr="00000000">
        <w:rPr>
          <w:b w:val="1"/>
          <w:rtl w:val="0"/>
        </w:rPr>
        <w:t xml:space="preserve">Step II:  </w:t>
      </w:r>
      <w:r w:rsidDel="00000000" w:rsidR="00000000" w:rsidRPr="00000000">
        <w:rPr>
          <w:b w:val="1"/>
          <w:color w:val="ff0000"/>
          <w:rtl w:val="0"/>
        </w:rPr>
        <w:t xml:space="preserve">A</w:t>
      </w:r>
      <w:r w:rsidDel="00000000" w:rsidR="00000000" w:rsidRPr="00000000">
        <w:rPr>
          <w:b w:val="1"/>
          <w:color w:val="000000"/>
          <w:rtl w:val="0"/>
        </w:rPr>
        <w:t xml:space="preserve">ctivate</w:t>
      </w:r>
      <w:r w:rsidDel="00000000" w:rsidR="00000000" w:rsidRPr="00000000">
        <w:rPr>
          <w:b w:val="1"/>
          <w:rtl w:val="0"/>
        </w:rPr>
        <w:t xml:space="preserve"> Thyroid Hormones</w:t>
      </w:r>
    </w:p>
    <w:p w:rsidR="00000000" w:rsidDel="00000000" w:rsidP="00000000" w:rsidRDefault="00000000" w:rsidRPr="00000000" w14:paraId="00000126">
      <w:pPr>
        <w:rPr>
          <w:b w:val="1"/>
        </w:rPr>
      </w:pPr>
      <w:r w:rsidDel="00000000" w:rsidR="00000000" w:rsidRPr="00000000">
        <w:rPr>
          <w:b w:val="1"/>
          <w:rtl w:val="0"/>
        </w:rPr>
        <w:t xml:space="preserve">Step III: </w:t>
      </w:r>
      <w:r w:rsidDel="00000000" w:rsidR="00000000" w:rsidRPr="00000000">
        <w:rPr>
          <w:b w:val="1"/>
          <w:color w:val="ff0000"/>
          <w:rtl w:val="0"/>
        </w:rPr>
        <w:t xml:space="preserve">R</w:t>
      </w:r>
      <w:r w:rsidDel="00000000" w:rsidR="00000000" w:rsidRPr="00000000">
        <w:rPr>
          <w:b w:val="1"/>
          <w:color w:val="000000"/>
          <w:rtl w:val="0"/>
        </w:rPr>
        <w:t xml:space="preserve">elease</w:t>
      </w:r>
      <w:r w:rsidDel="00000000" w:rsidR="00000000" w:rsidRPr="00000000">
        <w:rPr>
          <w:b w:val="1"/>
          <w:rtl w:val="0"/>
        </w:rPr>
        <w:t xml:space="preserve"> Thyroid Hormones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color w:val="ff0000"/>
          <w:rtl w:val="0"/>
        </w:rPr>
        <w:t xml:space="preserve">C-A-R</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Pretty easy to remember right?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And now I want to go ahead and show you how each step in the CAR method works…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So that you can finally start fixing your thyroid and metabolism…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And get back to feeling like the “old you” right away.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Step I: </w:t>
      </w:r>
      <w:r w:rsidDel="00000000" w:rsidR="00000000" w:rsidRPr="00000000">
        <w:rPr>
          <w:b w:val="1"/>
          <w:color w:val="ff0000"/>
          <w:rtl w:val="0"/>
        </w:rPr>
        <w:t xml:space="preserve">C</w:t>
      </w:r>
      <w:r w:rsidDel="00000000" w:rsidR="00000000" w:rsidRPr="00000000">
        <w:rPr>
          <w:b w:val="1"/>
          <w:color w:val="000000"/>
          <w:rtl w:val="0"/>
        </w:rPr>
        <w:t xml:space="preserve">reate </w:t>
      </w:r>
      <w:r w:rsidDel="00000000" w:rsidR="00000000" w:rsidRPr="00000000">
        <w:rPr>
          <w:b w:val="1"/>
          <w:rtl w:val="0"/>
        </w:rPr>
        <w:t xml:space="preserve">Thyroid Hormones T3 and T4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Okay so as we’ve already discussed…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Your thyroid gland takes iodine, and turns it into the hormones T3 and T4.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As a result, it’s no exaggeration to say that iodine is extremely important when it comes to your health…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Because it’s the #1 nutrient your thyroid gland needs to work.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Where things get a little tricky is the fact that iodine isn’t created by the body naturally…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And instead, it must be obtained from different natural sources.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Well as it turns out…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Almost all of the best sources for Iodine come from the sea.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 fact, Sea Salt is one of the absolute best sources of iodine on the planet…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But unfortunately, during the refinement process…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All of that iodine - along with virtually all other important nutrients – get stripped away.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That’s why many salt manufacturers actually add iodine BACK into the salt products you buy at the store.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They call Iodized salt, and it probably looks familiar.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0" distT="0" distL="0" distR="0">
            <wp:extent cx="2857500" cy="2857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0" distT="0" distL="0" distR="0">
            <wp:extent cx="2534315" cy="445801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34315" cy="4458017"/>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Now while Iodized sea salt does contain some iodine…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problem is that this artificial, chemically added iodine still isn’t as good for you as the real thing…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Not by a long shot.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That’s the bad news…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But the good news is that there are two other natural ingredients…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Ingredients that can be found in seas like the Dead Sea, the Red Sea, and the Sea of Galilee…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And that are PACKED with the natural, healthy iodine your thyroid needs to function properly.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t xml:space="preserve">The first is</w:t>
      </w:r>
      <w:r w:rsidDel="00000000" w:rsidR="00000000" w:rsidRPr="00000000">
        <w:rPr>
          <w:b w:val="1"/>
          <w:rtl w:val="0"/>
        </w:rPr>
        <w:t xml:space="preserve"> Kelp.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Now you already know that almost every sea in the world has kelp in it…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But you may not have known that kelp is an amazing source of iodine.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Not only that, but Kelp is also one of the most promising treatments for thyroid in existence.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u w:val="single"/>
        </w:rPr>
      </w:pPr>
      <w:r w:rsidDel="00000000" w:rsidR="00000000" w:rsidRPr="00000000">
        <w:rPr>
          <w:u w:val="single"/>
          <w:rtl w:val="0"/>
        </w:rPr>
        <w:t xml:space="preserve">In a study published in the journal of Endocrine Practice…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Researchers concluded that: “short-term dietary supplementation with kelp significantly increases both basal and post stimulation TSH [thyroid stimulating hormone].”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u w:val="single"/>
        </w:rPr>
      </w:pPr>
      <w:r w:rsidDel="00000000" w:rsidR="00000000" w:rsidRPr="00000000">
        <w:rPr>
          <w:u w:val="single"/>
          <w:rtl w:val="0"/>
        </w:rPr>
        <w:t xml:space="preserve">While in another study, this one published in the journal Clinical Endocrinology…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Researchers found that giving kelp supplementation to healthy men led to a “significant increase in the serum TSH response”…causing better regulated production of the two thyroid hormones T3 and T4.</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u w:val="single"/>
        </w:rPr>
      </w:pPr>
      <w:r w:rsidDel="00000000" w:rsidR="00000000" w:rsidRPr="00000000">
        <w:rPr>
          <w:u w:val="single"/>
          <w:rtl w:val="0"/>
        </w:rPr>
        <w:t xml:space="preserve">And in yet another study, this one published in Clinical Pediatric Endocrinology…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Where test subjects had been given powdered kelp once a day…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scientists were shocked to see that the daily use of kelp had “restored their thyroid function and normalized their UICs [urinary iodine concentration].”</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Okay so Kelp is one great source of iodine, but it’s hardly the only one.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t xml:space="preserve">Another great source of iodine is</w:t>
      </w:r>
      <w:r w:rsidDel="00000000" w:rsidR="00000000" w:rsidRPr="00000000">
        <w:rPr>
          <w:b w:val="1"/>
          <w:rtl w:val="0"/>
        </w:rPr>
        <w:t xml:space="preserve"> Bladderwrack</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Bladderwrack is a type of seaweed…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And just like Kelp, it has a significantly high concentration of iodine in it…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And has not only been shown to help support healthy thyroid function…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But to also have powerful potential for weight loss, liver health, and fighting cancer.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u w:val="single"/>
        </w:rPr>
      </w:pPr>
      <w:r w:rsidDel="00000000" w:rsidR="00000000" w:rsidRPr="00000000">
        <w:rPr>
          <w:u w:val="single"/>
          <w:rtl w:val="0"/>
        </w:rPr>
        <w:t xml:space="preserve">For example, in a 2016 study published in the journal BMC Complementary and Alternative Medicine…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Bladderwrack was shown to kill breast cancer, endometrial cancer, and ovarian cancer cells with startling effectiveness…while also having “anti-tumorigenic actions.”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u w:val="single"/>
        </w:rPr>
      </w:pPr>
      <w:r w:rsidDel="00000000" w:rsidR="00000000" w:rsidRPr="00000000">
        <w:rPr>
          <w:u w:val="single"/>
          <w:rtl w:val="0"/>
        </w:rPr>
        <w:t xml:space="preserve">And in another 2016 study, this one published in the Journal of Applied Phycology…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Bladderwrack showed a “significant inhibition of lipase [the enzyme responsible for breaking down fats]”…leading the researchers to suggest it as a powerful “potential weight loss tool deserving of further investigation.”</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Okay so now we’re really getting somewhere…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We’ve got two great sources of iodine…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Which, as we now know, is the essential nutrient for making T3 and T4…</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And fixing our metabolism so that we can start burning body fat and improving mental performance.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So let’s move on to the second part of this…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Where we’ll </w:t>
      </w:r>
      <w:r w:rsidDel="00000000" w:rsidR="00000000" w:rsidRPr="00000000">
        <w:rPr>
          <w:i w:val="1"/>
          <w:rtl w:val="0"/>
        </w:rPr>
        <w:t xml:space="preserve">get those</w:t>
      </w:r>
      <w:r w:rsidDel="00000000" w:rsidR="00000000" w:rsidRPr="00000000">
        <w:rPr>
          <w:rtl w:val="0"/>
        </w:rPr>
        <w:t xml:space="preserve"> T3 and T4 hormones ready to be released into your bloodstream…</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So that they can regulate the metabolism for every cell in your body.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Step II:  </w:t>
      </w:r>
      <w:r w:rsidDel="00000000" w:rsidR="00000000" w:rsidRPr="00000000">
        <w:rPr>
          <w:b w:val="1"/>
          <w:color w:val="ff0000"/>
          <w:rtl w:val="0"/>
        </w:rPr>
        <w:t xml:space="preserve">A</w:t>
      </w:r>
      <w:r w:rsidDel="00000000" w:rsidR="00000000" w:rsidRPr="00000000">
        <w:rPr>
          <w:b w:val="1"/>
          <w:color w:val="000000"/>
          <w:rtl w:val="0"/>
        </w:rPr>
        <w:t xml:space="preserve">ctivate</w:t>
      </w:r>
      <w:r w:rsidDel="00000000" w:rsidR="00000000" w:rsidRPr="00000000">
        <w:rPr>
          <w:b w:val="1"/>
          <w:rtl w:val="0"/>
        </w:rPr>
        <w:t xml:space="preserve"> Thyroid Hormones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Okay, so once you’ve created the thyroid hormones T3 and T4…</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Which you can do by using the right portions of Kelp and Bladderwrack…</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Those new hormones still need to be “activated”…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So that they can surge into the bloodstream and begin the process of energizing your metabolism.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 other words…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This activation process is like charging a car battery…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 Step 1 you created the battery (or in this case the thyroid hormones T3 and T4)…</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And now in Step II, you’re going to actually CHARGE that battery…so that it’s filled with power.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Now the good news is that activating your T3 and T4 hormones is pretty easy to do…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All your thyroid gland requires is 3 essential minerals…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Selenium, Magnesium, and Zinc.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What’s fascinating is that just like iodine…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All three of these minerals can be found in a lot of foods and plants from the Red Sea and the Sea of Galilee - including tuna, halibut, and sardines…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As well as in unprocessed sea salt from the Dead Sea.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Yet while Selenium, Magnesium, and Zinc are abundant in nature…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Studies show that the majority of Americans are deficient in at least one of them.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That’s a really big deal because without Selenium, Magnesium, and Zinc…</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It doesn’t matter how much T3 or T4 you’re body is making…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Those hormones won’t become activated…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Meaning that even if they are released into your bloodstream, they still won’t be able to control and regulate your metabolism.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Okay and this brings us to the final step…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Step III: </w:t>
      </w:r>
      <w:r w:rsidDel="00000000" w:rsidR="00000000" w:rsidRPr="00000000">
        <w:rPr>
          <w:b w:val="1"/>
          <w:color w:val="ff0000"/>
          <w:rtl w:val="0"/>
        </w:rPr>
        <w:t xml:space="preserve">R</w:t>
      </w:r>
      <w:r w:rsidDel="00000000" w:rsidR="00000000" w:rsidRPr="00000000">
        <w:rPr>
          <w:b w:val="1"/>
          <w:color w:val="000000"/>
          <w:rtl w:val="0"/>
        </w:rPr>
        <w:t xml:space="preserve">elease</w:t>
      </w:r>
      <w:r w:rsidDel="00000000" w:rsidR="00000000" w:rsidRPr="00000000">
        <w:rPr>
          <w:b w:val="1"/>
          <w:rtl w:val="0"/>
        </w:rPr>
        <w:t xml:space="preserve"> Thyroid Hormones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So the final step here is to release T3 and T4 into your bloodstream...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 that they can reach all of your cells…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And allow your metabolism to work at full strength.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This is an essential step, so pay close attention here…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Because if your T3 and T4 thyroid hormones don’t make it to the trillions of cells inside your body…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Then they can’t properly stimulate or regulate your metabolism…</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Which means you’ll continue to put on weight, experience brain fog, and even suffer from hormonal imbalances that cause mood swings and depression.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Not only that, but if you’re currently suffer from hyperthyroidism…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Where your body is making TOO MANY T3 and T4 hormones…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Then this step is even more important for you.</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That’s because the problem with hyperthyroidism is that your T3 and T4 hormones have nowhere to go…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But in step three, by having them be released into the bloodstream…</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You can actually FIX that problem…</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Because you’re getting those excess hormones out of your thyroid – and putting them into action in service of your body.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Or to put it another way, let’s go back to our car battery analogy…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If Step I is all about building your battery…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And Step II is all about charging your battery…</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Then in Step III: Release Thyroid Hormones…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We are finally going to hit the pedal to the metal…</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Putting your ability to lose weight and improve your energy into full blast.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Now there are two essential ingredients that help your thyroid to do just that…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Copper and Manganese.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Both of these minerals are found in abundance in – guess where - the Three Biblical Seas I’ve been mentioning…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And they’ve also been shown to be essential requirements if you want to release thyroid hormones into the bloodstream.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For example…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sdt>
        <w:sdtPr>
          <w:tag w:val="goog_rdk_5"/>
        </w:sdtPr>
        <w:sdtContent>
          <w:r w:rsidDel="00000000" w:rsidR="00000000" w:rsidRPr="00000000">
            <w:rPr>
              <w:u w:val="single"/>
              <w:rtl w:val="0"/>
              <w:rPrChange w:author="Stefan Georgi" w:id="3" w:date="2016-07-12T13:10:00Z">
                <w:rPr/>
              </w:rPrChange>
            </w:rPr>
            <w:t xml:space="preserve">A 2016 study in the Journal of Environmental</w:t>
          </w:r>
        </w:sdtContent>
      </w:sdt>
      <w:r w:rsidDel="00000000" w:rsidR="00000000" w:rsidRPr="00000000">
        <w:rPr>
          <w:rtl w:val="0"/>
        </w:rPr>
        <w:t xml:space="preserve"> Health found that an increased uptake of Copper and Manganese led to higher levels of T3 and T4 in the bloodstream</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sdt>
        <w:sdtPr>
          <w:tag w:val="goog_rdk_6"/>
        </w:sdtPr>
        <w:sdtContent>
          <w:r w:rsidDel="00000000" w:rsidR="00000000" w:rsidRPr="00000000">
            <w:rPr>
              <w:u w:val="single"/>
              <w:rtl w:val="0"/>
              <w:rPrChange w:author="Stefan Georgi" w:id="4" w:date="2016-07-12T13:10:00Z">
                <w:rPr/>
              </w:rPrChange>
            </w:rPr>
            <w:t xml:space="preserve">While in a 2014 study published in the journal Biological Trace Elements Research</w:t>
          </w:r>
        </w:sdtContent>
      </w:sdt>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It was found that thyroid-stimulating hormones were raised significantly in test subjects who were given a supplementary dosage of elements including Copper and Manganese.</w:t>
      </w:r>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Alright so just to recap one more time…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three steps in the CAR method are as follows…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Step I: </w:t>
      </w:r>
      <w:r w:rsidDel="00000000" w:rsidR="00000000" w:rsidRPr="00000000">
        <w:rPr>
          <w:b w:val="1"/>
          <w:color w:val="ff0000"/>
          <w:rtl w:val="0"/>
        </w:rPr>
        <w:t xml:space="preserve">C</w:t>
      </w:r>
      <w:r w:rsidDel="00000000" w:rsidR="00000000" w:rsidRPr="00000000">
        <w:rPr>
          <w:b w:val="1"/>
          <w:color w:val="000000"/>
          <w:rtl w:val="0"/>
        </w:rPr>
        <w:t xml:space="preserve">reate</w:t>
      </w:r>
      <w:r w:rsidDel="00000000" w:rsidR="00000000" w:rsidRPr="00000000">
        <w:rPr>
          <w:b w:val="1"/>
          <w:rtl w:val="0"/>
        </w:rPr>
        <w:t xml:space="preserve"> Thyroid Hormones  </w:t>
      </w:r>
    </w:p>
    <w:p w:rsidR="00000000" w:rsidDel="00000000" w:rsidP="00000000" w:rsidRDefault="00000000" w:rsidRPr="00000000" w14:paraId="00000206">
      <w:pPr>
        <w:rPr>
          <w:b w:val="1"/>
        </w:rPr>
      </w:pPr>
      <w:r w:rsidDel="00000000" w:rsidR="00000000" w:rsidRPr="00000000">
        <w:rPr>
          <w:b w:val="1"/>
          <w:rtl w:val="0"/>
        </w:rPr>
        <w:t xml:space="preserve">Step II:  </w:t>
      </w:r>
      <w:r w:rsidDel="00000000" w:rsidR="00000000" w:rsidRPr="00000000">
        <w:rPr>
          <w:b w:val="1"/>
          <w:color w:val="ff0000"/>
          <w:rtl w:val="0"/>
        </w:rPr>
        <w:t xml:space="preserve">A</w:t>
      </w:r>
      <w:r w:rsidDel="00000000" w:rsidR="00000000" w:rsidRPr="00000000">
        <w:rPr>
          <w:b w:val="1"/>
          <w:color w:val="000000"/>
          <w:rtl w:val="0"/>
        </w:rPr>
        <w:t xml:space="preserve">ctivate</w:t>
      </w:r>
      <w:r w:rsidDel="00000000" w:rsidR="00000000" w:rsidRPr="00000000">
        <w:rPr>
          <w:b w:val="1"/>
          <w:rtl w:val="0"/>
        </w:rPr>
        <w:t xml:space="preserve"> Thyroid Hormones</w:t>
      </w:r>
    </w:p>
    <w:p w:rsidR="00000000" w:rsidDel="00000000" w:rsidP="00000000" w:rsidRDefault="00000000" w:rsidRPr="00000000" w14:paraId="00000207">
      <w:pPr>
        <w:rPr>
          <w:b w:val="1"/>
        </w:rPr>
      </w:pPr>
      <w:r w:rsidDel="00000000" w:rsidR="00000000" w:rsidRPr="00000000">
        <w:rPr>
          <w:b w:val="1"/>
          <w:rtl w:val="0"/>
        </w:rPr>
        <w:t xml:space="preserve">Step III: </w:t>
      </w:r>
      <w:r w:rsidDel="00000000" w:rsidR="00000000" w:rsidRPr="00000000">
        <w:rPr>
          <w:b w:val="1"/>
          <w:color w:val="ff0000"/>
          <w:rtl w:val="0"/>
        </w:rPr>
        <w:t xml:space="preserve">R</w:t>
      </w:r>
      <w:r w:rsidDel="00000000" w:rsidR="00000000" w:rsidRPr="00000000">
        <w:rPr>
          <w:b w:val="1"/>
          <w:color w:val="000000"/>
          <w:rtl w:val="0"/>
        </w:rPr>
        <w:t xml:space="preserve">elease </w:t>
      </w:r>
      <w:r w:rsidDel="00000000" w:rsidR="00000000" w:rsidRPr="00000000">
        <w:rPr>
          <w:b w:val="1"/>
          <w:rtl w:val="0"/>
        </w:rPr>
        <w:t xml:space="preserve">Thyroid Hormones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And the 2 plants, and 5 healing minerals that you need to use this method are…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Kelp, Bladderwrack, Selenium, Magnesium, Zinc, Copper, and Manganese.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So now that you know all of this…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You’re probably asking two questions: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1. “Where can I find the best sources for each of these plants and minerals?”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And…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2. ““How much of each plant or mineral do I need to add to my diet?”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Well fortunately, there’s an easy answer to both of these questions…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And it won’t require you to start eating more seafood than a whale…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Or to order a ton of supplements from all over the web, spending hundreds of dollars in the process.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You see…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What my team at Holy Land Health realized is that while there are a ton of Thyroid support products out there…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Hardly any of them contained all 7 of the plants and minerals your thyroid needs to work properly.</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In other words, while there are hundreds of thyroid supplements for sale that are FILLED with iodine…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As you now know – adding iodine to your system is just Step 1 of a </w:t>
      </w:r>
      <w:r w:rsidDel="00000000" w:rsidR="00000000" w:rsidRPr="00000000">
        <w:rPr>
          <w:b w:val="1"/>
          <w:rtl w:val="0"/>
        </w:rPr>
        <w:t xml:space="preserve">3 Step Method!</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Taking those supplements is like putting an uncharged battery in your car.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The battery might be full of potential…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But unless it’s been “activated” and fully charged…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Your car’s not going to run any better than it did before.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So what we realized is that folks need a scientifically designed solution here…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Something that incorporates all THREE steps required for thyroid health…</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And that can: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1. Create more T3 and T4 thyroid hormones…</w:t>
      </w:r>
    </w:p>
    <w:p w:rsidR="00000000" w:rsidDel="00000000" w:rsidP="00000000" w:rsidRDefault="00000000" w:rsidRPr="00000000" w14:paraId="00000236">
      <w:pPr>
        <w:rPr/>
      </w:pPr>
      <w:r w:rsidDel="00000000" w:rsidR="00000000" w:rsidRPr="00000000">
        <w:rPr>
          <w:rtl w:val="0"/>
        </w:rPr>
        <w:t xml:space="preserve">2. Activate those hormones so that they are “charged” and ready to go…</w:t>
      </w:r>
    </w:p>
    <w:p w:rsidR="00000000" w:rsidDel="00000000" w:rsidP="00000000" w:rsidRDefault="00000000" w:rsidRPr="00000000" w14:paraId="00000237">
      <w:pPr>
        <w:rPr/>
      </w:pPr>
      <w:r w:rsidDel="00000000" w:rsidR="00000000" w:rsidRPr="00000000">
        <w:rPr>
          <w:rtl w:val="0"/>
        </w:rPr>
        <w:t xml:space="preserve">And</w:t>
      </w:r>
    </w:p>
    <w:p w:rsidR="00000000" w:rsidDel="00000000" w:rsidP="00000000" w:rsidRDefault="00000000" w:rsidRPr="00000000" w14:paraId="00000238">
      <w:pPr>
        <w:rPr/>
      </w:pPr>
      <w:r w:rsidDel="00000000" w:rsidR="00000000" w:rsidRPr="00000000">
        <w:rPr>
          <w:rtl w:val="0"/>
        </w:rPr>
        <w:t xml:space="preserve">3. Release those hormones into your bloodstream, so that they can reach all of your cells, and regulate your metabolism.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So we hit the lab…</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And after months of research, testing, and experimentation…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We finally created the ultimate thyroid support product….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Something that has the absolute best forms of all 7 plants and minerals your thyroid needs…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Plus 6 additional support nutrients that will put your thyroid into optimal condition fast, including: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L-Tyrosine.</w:t>
      </w:r>
      <w:r w:rsidDel="00000000" w:rsidR="00000000" w:rsidRPr="00000000">
        <w:rPr>
          <w:rtl w:val="0"/>
        </w:rPr>
        <w:t xml:space="preserve"> A crucial amino acid that combines with iodine to create healthy levels of the T3 and T4 hormones. Without it – your thyroid couldn’t process iodine.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Ashwagandha Powder.</w:t>
      </w:r>
      <w:r w:rsidDel="00000000" w:rsidR="00000000" w:rsidRPr="00000000">
        <w:rPr>
          <w:rtl w:val="0"/>
        </w:rPr>
        <w:t xml:space="preserve"> An ancient antioxidant that has been shown to enhance conversion of T3 and T4 into the active form your metabolism needs</w:t>
      </w:r>
      <w:r w:rsidDel="00000000" w:rsidR="00000000" w:rsidRPr="00000000">
        <w:rPr>
          <w:vertAlign w:val="superscript"/>
        </w:rPr>
        <w:footnoteReference w:customMarkFollows="0" w:id="9"/>
      </w: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Vitamin B12</w:t>
      </w:r>
      <w:r w:rsidDel="00000000" w:rsidR="00000000" w:rsidRPr="00000000">
        <w:rPr>
          <w:rtl w:val="0"/>
        </w:rPr>
        <w:t xml:space="preserve">. A crucial “energy” vitamin that 40% of those with thyroid issues are deficient in.</w:t>
      </w:r>
      <w:r w:rsidDel="00000000" w:rsidR="00000000" w:rsidRPr="00000000">
        <w:rPr>
          <w:vertAlign w:val="superscript"/>
        </w:rPr>
        <w:footnoteReference w:customMarkFollows="0" w:id="10"/>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Cayenne Pepper Extract</w:t>
      </w:r>
      <w:r w:rsidDel="00000000" w:rsidR="00000000" w:rsidRPr="00000000">
        <w:rPr>
          <w:rtl w:val="0"/>
        </w:rPr>
        <w:t xml:space="preserve">. Which is known to dramatically improve circulation, allowing T3 and T4 hormones to regulate metabolism more efficiently.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Schizandra Powder.</w:t>
      </w:r>
      <w:r w:rsidDel="00000000" w:rsidR="00000000" w:rsidRPr="00000000">
        <w:rPr>
          <w:rtl w:val="0"/>
        </w:rPr>
        <w:t xml:space="preserve"> A powerful antioxidant herb that’s been found to heal damaged cells, lower blood pressure, and significantly improve liver health</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Molybdenum.</w:t>
      </w:r>
      <w:r w:rsidDel="00000000" w:rsidR="00000000" w:rsidRPr="00000000">
        <w:rPr>
          <w:rtl w:val="0"/>
        </w:rPr>
        <w:t xml:space="preserve"> An enzyme that can assist in metabolic healing. This is essential for regulating healthy levels of nutrients in the bloodstream as well.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We call this formulation Complete Metabolism…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Because it’s designed to provide complete, 360 support to your thyroid and metabolism.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And already this health breakthrough has been gaining incredible results for folks all around the country who use it.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Folks like Marcus in Dallas, who writes…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i w:val="1"/>
        </w:rPr>
      </w:pPr>
      <w:r w:rsidDel="00000000" w:rsidR="00000000" w:rsidRPr="00000000">
        <w:rPr>
          <w:i w:val="1"/>
          <w:rtl w:val="0"/>
        </w:rPr>
        <w:t xml:space="preserve">“I’ve carried an extra 40 pounds of body weight with me for most of my adult life. It was always so frustrating, because I’d tried countless diets without success. Using Complete Metabolism gave me real results for the first time in 20 years. I was shocked by not only how much weight I lost, but also how much better I felt as a result. Thank you!”</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And Jennifer in Stillwater, who says…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i w:val="1"/>
        </w:rPr>
      </w:pPr>
      <w:r w:rsidDel="00000000" w:rsidR="00000000" w:rsidRPr="00000000">
        <w:rPr>
          <w:i w:val="1"/>
          <w:rtl w:val="0"/>
        </w:rPr>
        <w:t xml:space="preserve">“I used to have so much trouble starting my day. I’d have this long list of things to get done, but I simply had no energy or desire to do them. I thought it was just aging, or hormones, or something like that. What I didn’t suspect that it was my thyroid that was causing all of this fatigue. Since taking Complete Metabolism however, these problems have just evaporated. Thank you so much for sharing this with the public.   </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And Bo in Louisville who told me…</w:t>
      </w:r>
    </w:p>
    <w:p w:rsidR="00000000" w:rsidDel="00000000" w:rsidP="00000000" w:rsidRDefault="00000000" w:rsidRPr="00000000" w14:paraId="0000025F">
      <w:pPr>
        <w:rPr/>
      </w:pPr>
      <w:r w:rsidDel="00000000" w:rsidR="00000000" w:rsidRPr="00000000">
        <w:rPr>
          <w:rtl w:val="0"/>
        </w:rPr>
      </w:r>
    </w:p>
    <w:sdt>
      <w:sdtPr>
        <w:tag w:val="goog_rdk_8"/>
      </w:sdtPr>
      <w:sdtContent>
        <w:p w:rsidR="00000000" w:rsidDel="00000000" w:rsidP="00000000" w:rsidRDefault="00000000" w:rsidRPr="00000000" w14:paraId="00000260">
          <w:pPr>
            <w:rPr>
              <w:i w:val="1"/>
              <w:rPrChange w:author="Stefan Georgi" w:id="5" w:date="2016-07-12T13:11:00Z">
                <w:rPr/>
              </w:rPrChange>
            </w:rPr>
          </w:pPr>
          <w:sdt>
            <w:sdtPr>
              <w:tag w:val="goog_rdk_7"/>
            </w:sdtPr>
            <w:sdtContent>
              <w:r w:rsidDel="00000000" w:rsidR="00000000" w:rsidRPr="00000000">
                <w:rPr>
                  <w:i w:val="1"/>
                  <w:rtl w:val="0"/>
                  <w:rPrChange w:author="Stefan Georgi" w:id="5" w:date="2016-07-12T13:11:00Z">
                    <w:rPr/>
                  </w:rPrChange>
                </w:rPr>
                <w:t xml:space="preserve">“It’s like someone lifted the fog from above my eyes. I’m thinking so much clearer now, and I can concentrate for longer stretches without feeling mentally exhausted. This is amazing!”</w:t>
              </w:r>
            </w:sdtContent>
          </w:sdt>
        </w:p>
      </w:sdtContent>
    </w:sdt>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And given the results of folks like Marcus, Jennifer, and Bo…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Along with the exceptional ingredients that are inside Complete Metabolism…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Which come from all over the world – including Israel and Jordan…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And the 3 biblical seas I’ve been talking about throughout this presentation…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You can understand why my team at Holy Land Health believes Complete Metabolism could truly be the life-saver you’ve been praying for.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Of course that’s not to say there aren’t other options out there…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It’s just that I don’t believe those other options even come close to what Complete Metabolism can do.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For example you could continue trying every new “fad” diet under the sun…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Starving yourself to lose weight, cutting out breads and all the foods you love, and basically being a lettuce eating rabbit.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But not only do diets make you miserable…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They flat out don’t work.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 mean there’s a reason the average American tries dieting 4 times per year…and fails 96% of the time…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And it’s because until you fix your thyroid…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It simply doesn’t matter how much you diet…or even if you spend countless hours on the treadmill at the gym…</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The weight you lose will always come back.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It’s the same thing with diet pills too by the way…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Not only are they incredibly dangerous for you (we hear stories of people dying from new fad diet pills all the time!)…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But diet pills also won’t treat the underlying cause of your weight issues.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Plus weight is just ONE issue anyways…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What about the mood swings…the energy crashes…the brain fog…the poor sleep?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All of those things are being caused by your dysfunctional thyroid too…</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And no salad…personal trainer…or garcinia pill is going to fix that stuff.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What you need is a total, 360 solution…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Something that that both heals your thyroid…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And then supports healthy thyroid function on an ongoing basis.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Remember: when you have a healthy thyroid…</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Your metabolism burns fat and calories the way it was intended to…</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Your brain gets the energy it needs to be sharp…</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You sleep like a BABY because your hormones are in balance…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bookmarkStart w:colFirst="0" w:colLast="0" w:name="_heading=h.gjdgxs" w:id="0"/>
      <w:bookmarkEnd w:id="0"/>
      <w:r w:rsidDel="00000000" w:rsidR="00000000" w:rsidRPr="00000000">
        <w:rPr>
          <w:rtl w:val="0"/>
        </w:rPr>
        <w:t xml:space="preserve">And our life becomes better.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And considering that Complete Metabolism is the only supplement on the market that truly does support all 3 Steps in your thyroid’s health…</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You can understand why it normally retails for $149 per bottle.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In fact, I think that’s extremely reasonable…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Especially considering that once your thyroid IS healed…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And you’re losing weight and reclaiming your health…</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You’ll save THOUSANDS of dollars a year in health insurance premiums and prescription costs.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And that’s not even getting into the part that money can’t buy…</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Like looking in a mirror and feeling delighted that you’re stomach looks flatter and toner than it has in years…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Or sitting down to dinner with your family and realizing that you feel sharp, relaxed and completely present in the moment…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And that you haven’t had a “down day” in the last three months.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In many respects, your thyroid really is the holy grail of feeling more like your old self…</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And yes, I do think that feeling of turning back the clock 20 years is worth $149.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But with that being said…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I’m going to do something a little special during this presentation…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And give you an exclusive discount off your first bottle of Complete Metabolism.</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This is going to save you a TON of money…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And I’m only doing it because it’s our newest product…and I want to start getting it into as many folks hands as possible.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Here’s how your discount works…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Right now, when you decide to invest in Complete Metabolism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You won’t need to pay $149…or even $97.</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Instead, when you click the button you see below this video screen right now…</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You’ll have your very own bottle of Complete Metabolism shipped to your door for just $69.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That’s a savings of $80 off the retail price…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And this discount is only available through this website…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So go ahead and click the button you see below the video now.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And once you do…</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You’ll be taken to a secure checkout page where you’ll enter your order details.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Then, as soon as you’re finished…</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You’re very own bottle of Complete Metabolism will be on it’s way out to you.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Oh speaking of that – you’re shipping will also be included for FREE today…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Which is an $11.99 value.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That brings your total savings to $91.99…</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And I’m still not done actually….</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Because you should also know that each bottle of Complete Metabolism comes with a full 60 Day, 100% Money Back Guarantee.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It works like this...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Right now I want you to go ahead and click the button you see below this video, and secure your 30 Day supply of Complete Metabolism.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Next, when you receive your beautifully packaged bottle in the mail in a few days from now…</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Get excited as you open up your bottle and try this blessed supplement for the first time.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Then, just keep taking your two small capsules per day…</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And begin to smile to yourself as you see you’re losing weight…that you have more energy…that you’re mood is dramatically improved.</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Keep enjoying that experience day-after-day-after-day…</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And if you change your mind about your investment for ANY reason in the next 2 months…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All you have to do email or call Holy Land Health’s customer support team…</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And we will immediately refund your investment with zero questions asked.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Plus, your bottle of Complete Metabolism will still be yours to keep – you don’t need to return it.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So seriously, you have ZERO risk here…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Either Complete Metabolism works wonders in your life, and you feel happier, fitter, and more energized…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Or you get every single penny back instantly.</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It’s that simple…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And all you need to do is click the button below this video and get started right now.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The ball is now in your court, and it’s time to see if you’ll step up and take a shot.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Remember: this major discount you’re getting on Complete Metabolism is only available on this website…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And it won’t be around for long.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In fact, there are only limited quantities of Complete Metabolism available period…</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And that’s not some gimmick, it’s the God’s honest truth.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They ingredients inside Complete Metabolism come from all over the world…</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Including sacred and holy sites like the ones I’ve been mentioning…and where supplies can get very scarce.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In fact, I already had to push back the official launch of Complete Metabolism three times prior to this…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Because of ingredient shortages.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 would hate for you to return to this video tomorrow, or in a week from now…</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And see “OUT OF STOCK” in big letters.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Especially when you can get your own 30 Day supply of Complete Metabolism right now…</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And save $80 off the retail price while you do it.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Plus get free shipping, which is another $11.99 value…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And be covered by that 60 Day, 100% Money Back Guarantee.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You’ll also be supporting American jobs with your investment today…</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Because each bottle of Complete Metabolism is manufactured and shipped from right here in the United States…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And we also have every batch certified by an independent, third-party laboratory…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Which means you can feel confident knowing that when you see on the label is what’s inside your bottle.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So with all of that being said, what are you waiting for?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The choice is yours, but it’s one you need to make now…</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You could just let this presentation finish and go on with your day…</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If you do so, then God Bless you and I wish you all the best…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But tell me, what’s going to change?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If you’ve stuck with me for this long then it’s because you KNOW in your heart that you’re body’s not right…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Whether it’s the desire to burn away embarrassing body fat…so you can feel confident and proud the next time you hit the pool or beach…</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Or you’re simply sick of feeling tired…of the fatigue and exhaustion…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Or even if you’re thyroid problem has already been diagnosed, and you’re simply looking for a better solution…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It doesn’t matter.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The point is, you know that something needs to happen here…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And I truly believe Complete Metabolism can be that agent of change.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So go ahead and click the button you see below the video right this moment…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And check to see if there are still supplies of Complete Metabolism in stock.</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If there are, then it means you’re in luck…</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And that you are only days away from starting your journey to healing.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Thank you for watching this presentation, and God Bless.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Pastor Adam.</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[10 Second Pause]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Hey are you still with me?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That’s no problem at all!</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You probably have some questions about what you’ve just seen…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So let me go ahead and help answer some of the most frequently asked questions folks ask me right now.</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That way when you click that button below the video in a second from now…</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You feel 100% comfortable that all of your questions have been answered.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1. Okay, can you explain how Complete Metabolism works again? </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Healing your thyroid is actually a pretty simple process.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In fact, there’s a simple scientifically backed three-step protocol for doing just that…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And it’s something that I call the CAR method.</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Step I: </w:t>
      </w:r>
      <w:r w:rsidDel="00000000" w:rsidR="00000000" w:rsidRPr="00000000">
        <w:rPr>
          <w:b w:val="1"/>
          <w:color w:val="ff0000"/>
          <w:rtl w:val="0"/>
        </w:rPr>
        <w:t xml:space="preserve">C</w:t>
      </w:r>
      <w:r w:rsidDel="00000000" w:rsidR="00000000" w:rsidRPr="00000000">
        <w:rPr>
          <w:b w:val="1"/>
          <w:color w:val="000000"/>
          <w:rtl w:val="0"/>
        </w:rPr>
        <w:t xml:space="preserve">reate </w:t>
      </w:r>
      <w:r w:rsidDel="00000000" w:rsidR="00000000" w:rsidRPr="00000000">
        <w:rPr>
          <w:b w:val="1"/>
          <w:rtl w:val="0"/>
        </w:rPr>
        <w:t xml:space="preserve">Thyroid Hormones  </w:t>
      </w:r>
    </w:p>
    <w:p w:rsidR="00000000" w:rsidDel="00000000" w:rsidP="00000000" w:rsidRDefault="00000000" w:rsidRPr="00000000" w14:paraId="00000366">
      <w:pPr>
        <w:rPr>
          <w:b w:val="1"/>
        </w:rPr>
      </w:pPr>
      <w:r w:rsidDel="00000000" w:rsidR="00000000" w:rsidRPr="00000000">
        <w:rPr>
          <w:b w:val="1"/>
          <w:rtl w:val="0"/>
        </w:rPr>
        <w:t xml:space="preserve">Step II:  </w:t>
      </w:r>
      <w:r w:rsidDel="00000000" w:rsidR="00000000" w:rsidRPr="00000000">
        <w:rPr>
          <w:b w:val="1"/>
          <w:color w:val="ff0000"/>
          <w:rtl w:val="0"/>
        </w:rPr>
        <w:t xml:space="preserve">A</w:t>
      </w:r>
      <w:r w:rsidDel="00000000" w:rsidR="00000000" w:rsidRPr="00000000">
        <w:rPr>
          <w:b w:val="1"/>
          <w:color w:val="000000"/>
          <w:rtl w:val="0"/>
        </w:rPr>
        <w:t xml:space="preserve">ctivate</w:t>
      </w:r>
      <w:r w:rsidDel="00000000" w:rsidR="00000000" w:rsidRPr="00000000">
        <w:rPr>
          <w:b w:val="1"/>
          <w:rtl w:val="0"/>
        </w:rPr>
        <w:t xml:space="preserve"> Thyroid Hormones</w:t>
      </w:r>
    </w:p>
    <w:p w:rsidR="00000000" w:rsidDel="00000000" w:rsidP="00000000" w:rsidRDefault="00000000" w:rsidRPr="00000000" w14:paraId="00000367">
      <w:pPr>
        <w:rPr>
          <w:b w:val="1"/>
        </w:rPr>
      </w:pPr>
      <w:r w:rsidDel="00000000" w:rsidR="00000000" w:rsidRPr="00000000">
        <w:rPr>
          <w:b w:val="1"/>
          <w:rtl w:val="0"/>
        </w:rPr>
        <w:t xml:space="preserve">Step III: </w:t>
      </w:r>
      <w:r w:rsidDel="00000000" w:rsidR="00000000" w:rsidRPr="00000000">
        <w:rPr>
          <w:b w:val="1"/>
          <w:color w:val="ff0000"/>
          <w:rtl w:val="0"/>
        </w:rPr>
        <w:t xml:space="preserve">R</w:t>
      </w:r>
      <w:r w:rsidDel="00000000" w:rsidR="00000000" w:rsidRPr="00000000">
        <w:rPr>
          <w:b w:val="1"/>
          <w:color w:val="000000"/>
          <w:rtl w:val="0"/>
        </w:rPr>
        <w:t xml:space="preserve">elease</w:t>
      </w:r>
      <w:r w:rsidDel="00000000" w:rsidR="00000000" w:rsidRPr="00000000">
        <w:rPr>
          <w:b w:val="1"/>
          <w:rtl w:val="0"/>
        </w:rPr>
        <w:t xml:space="preserve"> Thyroid Hormones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All three steps of the CAR method are crucial…</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And the problem with most thyroid supplements is that they only focus on Step 1 – creating Thyroid hormones.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The reason that’s not enough is because your thyroid hormones are meaningless unless they’re actually activated, and released into your bloodstream.</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Complete Metabolism does exactly that, but using a blend of 2 plants, and 5 minerals…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Along with 6 additional thyroid improving ingredients…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Which have been shown in over 270 studies to support all 3 Steps required for healthy thyroid activity.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2. How is my thyroid responsible for weight gain, fatigue, depression, brain fog, mood swings, etc.?</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Good question, and I get that at first it might not seem that obvious.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But remember – the reason your thyroid exists is to control your metabolism.</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And your metabolism is what takes the fat and calories you eat…and breaks them down into energy.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When your metabolism isn’t working properly, fat and calories don’t get broken down. When that happens, you can’t lose weight. Instead, you’ll put on more pounds, and feel sluggish and gross.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Beyond just weight though, your metabolism also sends energy to your brain. So when it’s not working properly, your brain’s not getting the energy you need. And the result is feeling slow, mentally exhausted, like you’re in a fog etc.</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Plus on top of that…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If you’re one of the 40% of Americans with a thyroid dysfunction…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It means your body is failing during at least one of the 3 Steps in the process we’ve discussed.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So for example, it could be that you’re body is not creating enough T3 and T4 thyroid hormones…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That those hormones aren’t being activated…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Or that even if they are activated, they aren’t being released into your bloodstream.</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No matter which of the three steps you’re suffering from, the result is a hormonal imbalance…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Because your thyroid hormones aren’t interacting with your body properly.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And in all of those cases, the result is the mood swings, depression, and exhaustion that come with hormonal issues.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3. What are the terms of the guarantee again?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Glad you asked.</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At Holy Land Health, all of our products come with a 60 Day, 100% Money Back Guarantee.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That means if you change your mind about this investment for any reason whatsoever…</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Simply contact our customer support team, and you’ll get an instant refund.</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Plus, you don’t need to return your bottle…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It’s yours to keep as our way of saying “thanks” for trying Complete Metabolism out.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That being said, our return rates tend to be extremely low…</w:t>
      </w:r>
    </w:p>
    <w:p w:rsidR="00000000" w:rsidDel="00000000" w:rsidP="00000000" w:rsidRDefault="00000000" w:rsidRPr="00000000" w14:paraId="000003A3">
      <w:pPr>
        <w:rPr/>
      </w:pPr>
      <w:r w:rsidDel="00000000" w:rsidR="00000000" w:rsidRPr="00000000">
        <w:rPr>
          <w:rtl w:val="0"/>
        </w:rPr>
        <w:br w:type="textWrapping"/>
        <w:t xml:space="preserve">Because we only provide high quality supplement formulations that are backed by cutting edge, scientific studies.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4. Will I be automatically charged for more Complete Metabolism each month? Is this a subscription?</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Nope.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While we do have customers who ask if they can subscribe to our products so they get a monthly supply automatically…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We do not currently offer that option.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The reason why is we’ve seen too many health supplement providers out there who are dishonest, and who keep billing your card without your permission.</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At Holy Land Health we are a Christian company and we will NEVER bill you, or send you product, without your explicit consent.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So you can feel safe ordering your single bottle to try right now…</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And when you’re ready for more, you’ll just call our customer support team or return to this site.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5. What else can you tell me about Complete Metabolism?</w:t>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Complete Metabolism is manufactured right here in the United States, in an FDA compliant facility.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Your investment in our product supports American jobs and the American economy.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Also, each batch of Complete Metabolism is independently tested by a certified, third-party laboratory.</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This ensures safety and quality…</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As well as confirms that what’s on our label is actually inside each capsule.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6. How long will Complete Metabolism be available for?</w:t>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Well our goal is certainly to keep Complete Metabolism available forever.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Especially because we believe it can bring such powerful, life changing results to so many people.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That being said…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Because the ingredients inside come from all over the world…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There are frequently times where supply may be unavailable.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For example, if a supplier of iodine-rich Kelp in the Dead Sea gets too high of a demand…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Then it means we have to wait a month or two until we can get more.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That’s why I do urge you to go ahead and click the button you see below this video now…</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And if there are currently supplies in stock, you should go ahead and take us up on that risk-free bottle right away.</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7. Okay and finally, what do I do next?</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Well like I just mentioned…</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All you need to do is click the button you see below this video.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You’ll then be taken to our secure order page, where you’ll enter your order details…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And as soon as you do, we’ll begin the process of shipping out Complete Metabolism.</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Shipping takes about 3-5 business days…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And you’ll also get a receipt email containing your order summary as soon as your order is complete.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So go ahead and click that button now…</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And God Bless.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Nutritional Relationship of the Thyroid,</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David L. Watts, D.C., PH.D, F.A.C.E.P </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footnote>
  <w:footnote w:id="1">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http://www.thyroid.org/media-main/about-hypothyroidism/</w:t>
        </w:r>
      </w:hyperlink>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2">
    <w:p w:rsidR="00000000" w:rsidDel="00000000" w:rsidP="00000000" w:rsidRDefault="00000000" w:rsidRPr="00000000" w14:paraId="00000402">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Arial" w:cs="Arial" w:eastAsia="Arial" w:hAnsi="Arial"/>
            <w:color w:val="660066"/>
            <w:sz w:val="17"/>
            <w:szCs w:val="17"/>
            <w:u w:val="single"/>
            <w:rtl w:val="0"/>
          </w:rPr>
          <w:t xml:space="preserve">Endocr Pract.</w:t>
        </w:r>
      </w:hyperlink>
      <w:r w:rsidDel="00000000" w:rsidR="00000000" w:rsidRPr="00000000">
        <w:rPr>
          <w:rFonts w:ascii="Arial" w:cs="Arial" w:eastAsia="Arial" w:hAnsi="Arial"/>
          <w:sz w:val="17"/>
          <w:szCs w:val="17"/>
          <w:rtl w:val="0"/>
        </w:rPr>
        <w:t xml:space="preserve"> 2003 Sep-Oct;9(5):363-9.</w:t>
      </w:r>
    </w:p>
    <w:p w:rsidR="00000000" w:rsidDel="00000000" w:rsidP="00000000" w:rsidRDefault="00000000" w:rsidRPr="00000000" w14:paraId="00000403">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Effects of kelp supplementation on thyroid function in euthyroid subjects.</w:t>
      </w:r>
    </w:p>
    <w:p w:rsidR="00000000" w:rsidDel="00000000" w:rsidP="00000000" w:rsidRDefault="00000000" w:rsidRPr="00000000" w14:paraId="00000404">
      <w:pPr>
        <w:shd w:fill="ffffff" w:val="clear"/>
        <w:rPr>
          <w:rFonts w:ascii="Arial" w:cs="Arial" w:eastAsia="Arial" w:hAnsi="Arial"/>
          <w:sz w:val="18"/>
          <w:szCs w:val="18"/>
        </w:rPr>
      </w:pPr>
      <w:hyperlink r:id="rId3">
        <w:r w:rsidDel="00000000" w:rsidR="00000000" w:rsidRPr="00000000">
          <w:rPr>
            <w:rFonts w:ascii="Arial" w:cs="Arial" w:eastAsia="Arial" w:hAnsi="Arial"/>
            <w:color w:val="660066"/>
            <w:sz w:val="18"/>
            <w:szCs w:val="18"/>
            <w:u w:val="single"/>
            <w:rtl w:val="0"/>
          </w:rPr>
          <w:t xml:space="preserve">Clark CD</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4">
        <w:r w:rsidDel="00000000" w:rsidR="00000000" w:rsidRPr="00000000">
          <w:rPr>
            <w:rFonts w:ascii="Arial" w:cs="Arial" w:eastAsia="Arial" w:hAnsi="Arial"/>
            <w:color w:val="660066"/>
            <w:sz w:val="18"/>
            <w:szCs w:val="18"/>
            <w:u w:val="single"/>
            <w:rtl w:val="0"/>
          </w:rPr>
          <w:t xml:space="preserve">Bassett B</w:t>
        </w:r>
      </w:hyperlink>
      <w:r w:rsidDel="00000000" w:rsidR="00000000" w:rsidRPr="00000000">
        <w:rPr>
          <w:rFonts w:ascii="Arial" w:cs="Arial" w:eastAsia="Arial" w:hAnsi="Arial"/>
          <w:sz w:val="18"/>
          <w:szCs w:val="18"/>
          <w:rtl w:val="0"/>
        </w:rPr>
        <w:t xml:space="preserve">, </w:t>
      </w:r>
      <w:hyperlink r:id="rId5">
        <w:r w:rsidDel="00000000" w:rsidR="00000000" w:rsidRPr="00000000">
          <w:rPr>
            <w:rFonts w:ascii="Arial" w:cs="Arial" w:eastAsia="Arial" w:hAnsi="Arial"/>
            <w:color w:val="660066"/>
            <w:sz w:val="18"/>
            <w:szCs w:val="18"/>
            <w:u w:val="single"/>
            <w:rtl w:val="0"/>
          </w:rPr>
          <w:t xml:space="preserve">Burge MR</w:t>
        </w:r>
      </w:hyperlink>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3">
    <w:p w:rsidR="00000000" w:rsidDel="00000000" w:rsidP="00000000" w:rsidRDefault="00000000" w:rsidRPr="00000000" w14:paraId="00000406">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6">
        <w:r w:rsidDel="00000000" w:rsidR="00000000" w:rsidRPr="00000000">
          <w:rPr>
            <w:rFonts w:ascii="Arial" w:cs="Arial" w:eastAsia="Arial" w:hAnsi="Arial"/>
            <w:color w:val="660066"/>
            <w:sz w:val="17"/>
            <w:szCs w:val="17"/>
            <w:u w:val="single"/>
            <w:rtl w:val="0"/>
          </w:rPr>
          <w:t xml:space="preserve">Clin Endocrinol (Oxf).</w:t>
        </w:r>
      </w:hyperlink>
      <w:r w:rsidDel="00000000" w:rsidR="00000000" w:rsidRPr="00000000">
        <w:rPr>
          <w:rFonts w:ascii="Arial" w:cs="Arial" w:eastAsia="Arial" w:hAnsi="Arial"/>
          <w:sz w:val="17"/>
          <w:szCs w:val="17"/>
          <w:rtl w:val="0"/>
        </w:rPr>
        <w:t xml:space="preserve"> 1988 Mar;28(3):283-8.</w:t>
      </w:r>
    </w:p>
    <w:p w:rsidR="00000000" w:rsidDel="00000000" w:rsidP="00000000" w:rsidRDefault="00000000" w:rsidRPr="00000000" w14:paraId="00000407">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Effects of low dose oral iodide supplementation on thyroid function in normal men.</w:t>
      </w:r>
    </w:p>
    <w:p w:rsidR="00000000" w:rsidDel="00000000" w:rsidP="00000000" w:rsidRDefault="00000000" w:rsidRPr="00000000" w14:paraId="00000408">
      <w:pPr>
        <w:shd w:fill="ffffff" w:val="clear"/>
        <w:rPr>
          <w:rFonts w:ascii="Arial" w:cs="Arial" w:eastAsia="Arial" w:hAnsi="Arial"/>
          <w:sz w:val="18"/>
          <w:szCs w:val="18"/>
        </w:rPr>
      </w:pPr>
      <w:hyperlink r:id="rId7">
        <w:r w:rsidDel="00000000" w:rsidR="00000000" w:rsidRPr="00000000">
          <w:rPr>
            <w:rFonts w:ascii="Arial" w:cs="Arial" w:eastAsia="Arial" w:hAnsi="Arial"/>
            <w:color w:val="660066"/>
            <w:sz w:val="18"/>
            <w:szCs w:val="18"/>
            <w:u w:val="single"/>
            <w:rtl w:val="0"/>
          </w:rPr>
          <w:t xml:space="preserve">Gardner DF</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8">
        <w:r w:rsidDel="00000000" w:rsidR="00000000" w:rsidRPr="00000000">
          <w:rPr>
            <w:rFonts w:ascii="Arial" w:cs="Arial" w:eastAsia="Arial" w:hAnsi="Arial"/>
            <w:color w:val="660066"/>
            <w:sz w:val="18"/>
            <w:szCs w:val="18"/>
            <w:u w:val="single"/>
            <w:rtl w:val="0"/>
          </w:rPr>
          <w:t xml:space="preserve">Centor RM</w:t>
        </w:r>
      </w:hyperlink>
      <w:r w:rsidDel="00000000" w:rsidR="00000000" w:rsidRPr="00000000">
        <w:rPr>
          <w:rFonts w:ascii="Arial" w:cs="Arial" w:eastAsia="Arial" w:hAnsi="Arial"/>
          <w:sz w:val="18"/>
          <w:szCs w:val="18"/>
          <w:rtl w:val="0"/>
        </w:rPr>
        <w:t xml:space="preserve">, </w:t>
      </w:r>
      <w:hyperlink r:id="rId9">
        <w:r w:rsidDel="00000000" w:rsidR="00000000" w:rsidRPr="00000000">
          <w:rPr>
            <w:rFonts w:ascii="Arial" w:cs="Arial" w:eastAsia="Arial" w:hAnsi="Arial"/>
            <w:color w:val="660066"/>
            <w:sz w:val="18"/>
            <w:szCs w:val="18"/>
            <w:u w:val="single"/>
            <w:rtl w:val="0"/>
          </w:rPr>
          <w:t xml:space="preserve">Utiger RD</w:t>
        </w:r>
      </w:hyperlink>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4">
    <w:p w:rsidR="00000000" w:rsidDel="00000000" w:rsidP="00000000" w:rsidRDefault="00000000" w:rsidRPr="00000000" w14:paraId="0000040B">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10">
        <w:r w:rsidDel="00000000" w:rsidR="00000000" w:rsidRPr="00000000">
          <w:rPr>
            <w:rFonts w:ascii="Arial" w:cs="Arial" w:eastAsia="Arial" w:hAnsi="Arial"/>
            <w:color w:val="660066"/>
            <w:sz w:val="17"/>
            <w:szCs w:val="17"/>
            <w:u w:val="single"/>
            <w:rtl w:val="0"/>
          </w:rPr>
          <w:t xml:space="preserve">Clin Pediatr Endocrinol.</w:t>
        </w:r>
      </w:hyperlink>
      <w:r w:rsidDel="00000000" w:rsidR="00000000" w:rsidRPr="00000000">
        <w:rPr>
          <w:rFonts w:ascii="Arial" w:cs="Arial" w:eastAsia="Arial" w:hAnsi="Arial"/>
          <w:sz w:val="17"/>
          <w:szCs w:val="17"/>
          <w:rtl w:val="0"/>
        </w:rPr>
        <w:t xml:space="preserve"> 2011 Jul;20(3):51-5. doi: 10.1297/cpe.20.51. Epub 2011 Oct 7.</w:t>
      </w:r>
    </w:p>
    <w:p w:rsidR="00000000" w:rsidDel="00000000" w:rsidP="00000000" w:rsidRDefault="00000000" w:rsidRPr="00000000" w14:paraId="0000040C">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Treatment of Hypothyroidism due to Iodine Deficiency Using Daily Powdered Kelp in Patients Receiving Long-term Total Enteral Nutrition.</w:t>
      </w:r>
    </w:p>
    <w:p w:rsidR="00000000" w:rsidDel="00000000" w:rsidP="00000000" w:rsidRDefault="00000000" w:rsidRPr="00000000" w14:paraId="0000040D">
      <w:pPr>
        <w:shd w:fill="ffffff" w:val="clear"/>
        <w:rPr>
          <w:rFonts w:ascii="Arial" w:cs="Arial" w:eastAsia="Arial" w:hAnsi="Arial"/>
          <w:sz w:val="18"/>
          <w:szCs w:val="18"/>
        </w:rPr>
      </w:pPr>
      <w:hyperlink r:id="rId11">
        <w:r w:rsidDel="00000000" w:rsidR="00000000" w:rsidRPr="00000000">
          <w:rPr>
            <w:rFonts w:ascii="Arial" w:cs="Arial" w:eastAsia="Arial" w:hAnsi="Arial"/>
            <w:color w:val="660066"/>
            <w:sz w:val="18"/>
            <w:szCs w:val="18"/>
            <w:u w:val="single"/>
            <w:rtl w:val="0"/>
          </w:rPr>
          <w:t xml:space="preserve">Takeuchi T</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12">
        <w:r w:rsidDel="00000000" w:rsidR="00000000" w:rsidRPr="00000000">
          <w:rPr>
            <w:rFonts w:ascii="Arial" w:cs="Arial" w:eastAsia="Arial" w:hAnsi="Arial"/>
            <w:color w:val="660066"/>
            <w:sz w:val="18"/>
            <w:szCs w:val="18"/>
            <w:u w:val="single"/>
            <w:rtl w:val="0"/>
          </w:rPr>
          <w:t xml:space="preserve">Kamasaki H</w:t>
        </w:r>
      </w:hyperlink>
      <w:r w:rsidDel="00000000" w:rsidR="00000000" w:rsidRPr="00000000">
        <w:rPr>
          <w:rFonts w:ascii="Arial" w:cs="Arial" w:eastAsia="Arial" w:hAnsi="Arial"/>
          <w:sz w:val="18"/>
          <w:szCs w:val="18"/>
          <w:rtl w:val="0"/>
        </w:rPr>
        <w:t xml:space="preserve">, </w:t>
      </w:r>
      <w:hyperlink r:id="rId13">
        <w:r w:rsidDel="00000000" w:rsidR="00000000" w:rsidRPr="00000000">
          <w:rPr>
            <w:rFonts w:ascii="Arial" w:cs="Arial" w:eastAsia="Arial" w:hAnsi="Arial"/>
            <w:color w:val="660066"/>
            <w:sz w:val="18"/>
            <w:szCs w:val="18"/>
            <w:u w:val="single"/>
            <w:rtl w:val="0"/>
          </w:rPr>
          <w:t xml:space="preserve">Hotsubo T</w:t>
        </w:r>
      </w:hyperlink>
      <w:r w:rsidDel="00000000" w:rsidR="00000000" w:rsidRPr="00000000">
        <w:rPr>
          <w:rFonts w:ascii="Arial" w:cs="Arial" w:eastAsia="Arial" w:hAnsi="Arial"/>
          <w:sz w:val="18"/>
          <w:szCs w:val="18"/>
          <w:rtl w:val="0"/>
        </w:rPr>
        <w:t xml:space="preserve">, </w:t>
      </w:r>
      <w:hyperlink r:id="rId14">
        <w:r w:rsidDel="00000000" w:rsidR="00000000" w:rsidRPr="00000000">
          <w:rPr>
            <w:rFonts w:ascii="Arial" w:cs="Arial" w:eastAsia="Arial" w:hAnsi="Arial"/>
            <w:color w:val="660066"/>
            <w:sz w:val="18"/>
            <w:szCs w:val="18"/>
            <w:u w:val="single"/>
            <w:rtl w:val="0"/>
          </w:rPr>
          <w:t xml:space="preserve">Tsutsumi H</w:t>
        </w:r>
      </w:hyperlink>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0E">
      <w:pPr>
        <w:pStyle w:val="Heading3"/>
        <w:shd w:fill="ffffff" w:val="clear"/>
        <w:spacing w:after="120" w:before="120" w:lineRule="auto"/>
        <w:rPr>
          <w:rFonts w:ascii="Arial" w:cs="Arial" w:eastAsia="Arial" w:hAnsi="Arial"/>
          <w:color w:val="724128"/>
          <w:sz w:val="22"/>
          <w:szCs w:val="22"/>
        </w:rPr>
      </w:pP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5">
    <w:p w:rsidR="00000000" w:rsidDel="00000000" w:rsidP="00000000" w:rsidRDefault="00000000" w:rsidRPr="00000000" w14:paraId="00000411">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15">
        <w:r w:rsidDel="00000000" w:rsidR="00000000" w:rsidRPr="00000000">
          <w:rPr>
            <w:rFonts w:ascii="Arial" w:cs="Arial" w:eastAsia="Arial" w:hAnsi="Arial"/>
            <w:color w:val="660066"/>
            <w:sz w:val="17"/>
            <w:szCs w:val="17"/>
            <w:u w:val="single"/>
            <w:rtl w:val="0"/>
          </w:rPr>
          <w:t xml:space="preserve">BMC Complement Altern Med.</w:t>
        </w:r>
      </w:hyperlink>
      <w:r w:rsidDel="00000000" w:rsidR="00000000" w:rsidRPr="00000000">
        <w:rPr>
          <w:rFonts w:ascii="Arial" w:cs="Arial" w:eastAsia="Arial" w:hAnsi="Arial"/>
          <w:sz w:val="17"/>
          <w:szCs w:val="17"/>
          <w:rtl w:val="0"/>
        </w:rPr>
        <w:t xml:space="preserve"> 2016 May 28;16(1):151. doi: 10.1186/s12906-016-1129-6.</w:t>
      </w:r>
    </w:p>
    <w:p w:rsidR="00000000" w:rsidDel="00000000" w:rsidP="00000000" w:rsidRDefault="00000000" w:rsidRPr="00000000" w14:paraId="00000412">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A Fucus vesiculosus extract inhibits estrogen receptor activation and induces cell death in female cancer cell lines.</w:t>
      </w:r>
    </w:p>
    <w:p w:rsidR="00000000" w:rsidDel="00000000" w:rsidP="00000000" w:rsidRDefault="00000000" w:rsidRPr="00000000" w14:paraId="00000413">
      <w:pPr>
        <w:shd w:fill="ffffff" w:val="clear"/>
        <w:rPr>
          <w:rFonts w:ascii="Arial" w:cs="Arial" w:eastAsia="Arial" w:hAnsi="Arial"/>
          <w:sz w:val="18"/>
          <w:szCs w:val="18"/>
        </w:rPr>
      </w:pPr>
      <w:hyperlink r:id="rId16">
        <w:r w:rsidDel="00000000" w:rsidR="00000000" w:rsidRPr="00000000">
          <w:rPr>
            <w:rFonts w:ascii="Arial" w:cs="Arial" w:eastAsia="Arial" w:hAnsi="Arial"/>
            <w:color w:val="660066"/>
            <w:sz w:val="18"/>
            <w:szCs w:val="18"/>
            <w:u w:val="single"/>
            <w:rtl w:val="0"/>
          </w:rPr>
          <w:t xml:space="preserve">Zhang J</w:t>
        </w:r>
      </w:hyperlink>
      <w:r w:rsidDel="00000000" w:rsidR="00000000" w:rsidRPr="00000000">
        <w:rPr>
          <w:rFonts w:ascii="Arial" w:cs="Arial" w:eastAsia="Arial" w:hAnsi="Arial"/>
          <w:sz w:val="15"/>
          <w:szCs w:val="15"/>
          <w:vertAlign w:val="superscript"/>
          <w:rtl w:val="0"/>
        </w:rPr>
        <w:t xml:space="preserve">1,2</w:t>
      </w:r>
      <w:r w:rsidDel="00000000" w:rsidR="00000000" w:rsidRPr="00000000">
        <w:rPr>
          <w:rFonts w:ascii="Arial" w:cs="Arial" w:eastAsia="Arial" w:hAnsi="Arial"/>
          <w:sz w:val="18"/>
          <w:szCs w:val="18"/>
          <w:rtl w:val="0"/>
        </w:rPr>
        <w:t xml:space="preserve">, </w:t>
      </w:r>
      <w:hyperlink r:id="rId17">
        <w:r w:rsidDel="00000000" w:rsidR="00000000" w:rsidRPr="00000000">
          <w:rPr>
            <w:rFonts w:ascii="Arial" w:cs="Arial" w:eastAsia="Arial" w:hAnsi="Arial"/>
            <w:color w:val="660066"/>
            <w:sz w:val="18"/>
            <w:szCs w:val="18"/>
            <w:u w:val="single"/>
            <w:rtl w:val="0"/>
          </w:rPr>
          <w:t xml:space="preserve">Riby JE</w:t>
        </w:r>
      </w:hyperlink>
      <w:r w:rsidDel="00000000" w:rsidR="00000000" w:rsidRPr="00000000">
        <w:rPr>
          <w:rFonts w:ascii="Arial" w:cs="Arial" w:eastAsia="Arial" w:hAnsi="Arial"/>
          <w:sz w:val="15"/>
          <w:szCs w:val="15"/>
          <w:vertAlign w:val="superscript"/>
          <w:rtl w:val="0"/>
        </w:rPr>
        <w:t xml:space="preserve">1,2</w:t>
      </w:r>
      <w:r w:rsidDel="00000000" w:rsidR="00000000" w:rsidRPr="00000000">
        <w:rPr>
          <w:rFonts w:ascii="Arial" w:cs="Arial" w:eastAsia="Arial" w:hAnsi="Arial"/>
          <w:sz w:val="18"/>
          <w:szCs w:val="18"/>
          <w:rtl w:val="0"/>
        </w:rPr>
        <w:t xml:space="preserve">, </w:t>
      </w:r>
      <w:hyperlink r:id="rId18">
        <w:r w:rsidDel="00000000" w:rsidR="00000000" w:rsidRPr="00000000">
          <w:rPr>
            <w:rFonts w:ascii="Arial" w:cs="Arial" w:eastAsia="Arial" w:hAnsi="Arial"/>
            <w:color w:val="660066"/>
            <w:sz w:val="18"/>
            <w:szCs w:val="18"/>
            <w:u w:val="single"/>
            <w:rtl w:val="0"/>
          </w:rPr>
          <w:t xml:space="preserve">Conde L</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19">
        <w:r w:rsidDel="00000000" w:rsidR="00000000" w:rsidRPr="00000000">
          <w:rPr>
            <w:rFonts w:ascii="Arial" w:cs="Arial" w:eastAsia="Arial" w:hAnsi="Arial"/>
            <w:color w:val="660066"/>
            <w:sz w:val="18"/>
            <w:szCs w:val="18"/>
            <w:u w:val="single"/>
            <w:rtl w:val="0"/>
          </w:rPr>
          <w:t xml:space="preserve">Grizzle WE</w:t>
        </w:r>
      </w:hyperlink>
      <w:r w:rsidDel="00000000" w:rsidR="00000000" w:rsidRPr="00000000">
        <w:rPr>
          <w:rFonts w:ascii="Arial" w:cs="Arial" w:eastAsia="Arial" w:hAnsi="Arial"/>
          <w:sz w:val="15"/>
          <w:szCs w:val="15"/>
          <w:vertAlign w:val="superscript"/>
          <w:rtl w:val="0"/>
        </w:rPr>
        <w:t xml:space="preserve">3,2</w:t>
      </w:r>
      <w:r w:rsidDel="00000000" w:rsidR="00000000" w:rsidRPr="00000000">
        <w:rPr>
          <w:rFonts w:ascii="Arial" w:cs="Arial" w:eastAsia="Arial" w:hAnsi="Arial"/>
          <w:sz w:val="18"/>
          <w:szCs w:val="18"/>
          <w:rtl w:val="0"/>
        </w:rPr>
        <w:t xml:space="preserve">, </w:t>
      </w:r>
      <w:hyperlink r:id="rId20">
        <w:r w:rsidDel="00000000" w:rsidR="00000000" w:rsidRPr="00000000">
          <w:rPr>
            <w:rFonts w:ascii="Arial" w:cs="Arial" w:eastAsia="Arial" w:hAnsi="Arial"/>
            <w:color w:val="660066"/>
            <w:sz w:val="18"/>
            <w:szCs w:val="18"/>
            <w:u w:val="single"/>
            <w:rtl w:val="0"/>
          </w:rPr>
          <w:t xml:space="preserve">Cui X</w:t>
        </w:r>
      </w:hyperlink>
      <w:r w:rsidDel="00000000" w:rsidR="00000000" w:rsidRPr="00000000">
        <w:rPr>
          <w:rFonts w:ascii="Arial" w:cs="Arial" w:eastAsia="Arial" w:hAnsi="Arial"/>
          <w:sz w:val="15"/>
          <w:szCs w:val="15"/>
          <w:vertAlign w:val="superscript"/>
          <w:rtl w:val="0"/>
        </w:rPr>
        <w:t xml:space="preserve">4</w:t>
      </w:r>
      <w:r w:rsidDel="00000000" w:rsidR="00000000" w:rsidRPr="00000000">
        <w:rPr>
          <w:rFonts w:ascii="Arial" w:cs="Arial" w:eastAsia="Arial" w:hAnsi="Arial"/>
          <w:sz w:val="18"/>
          <w:szCs w:val="18"/>
          <w:rtl w:val="0"/>
        </w:rPr>
        <w:t xml:space="preserve">, </w:t>
      </w:r>
      <w:hyperlink r:id="rId21">
        <w:r w:rsidDel="00000000" w:rsidR="00000000" w:rsidRPr="00000000">
          <w:rPr>
            <w:rFonts w:ascii="Arial" w:cs="Arial" w:eastAsia="Arial" w:hAnsi="Arial"/>
            <w:color w:val="660066"/>
            <w:sz w:val="18"/>
            <w:szCs w:val="18"/>
            <w:u w:val="single"/>
            <w:rtl w:val="0"/>
          </w:rPr>
          <w:t xml:space="preserve">Skibola CF</w:t>
        </w:r>
      </w:hyperlink>
      <w:r w:rsidDel="00000000" w:rsidR="00000000" w:rsidRPr="00000000">
        <w:rPr>
          <w:rFonts w:ascii="Arial" w:cs="Arial" w:eastAsia="Arial" w:hAnsi="Arial"/>
          <w:sz w:val="15"/>
          <w:szCs w:val="15"/>
          <w:vertAlign w:val="superscript"/>
          <w:rtl w:val="0"/>
        </w:rPr>
        <w:t xml:space="preserve">5,6</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6">
    <w:p w:rsidR="00000000" w:rsidDel="00000000" w:rsidP="00000000" w:rsidRDefault="00000000" w:rsidRPr="00000000" w14:paraId="00000415">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22">
        <w:r w:rsidDel="00000000" w:rsidR="00000000" w:rsidRPr="00000000">
          <w:rPr>
            <w:rFonts w:ascii="Arial" w:cs="Arial" w:eastAsia="Arial" w:hAnsi="Arial"/>
            <w:color w:val="660066"/>
            <w:sz w:val="17"/>
            <w:szCs w:val="17"/>
            <w:u w:val="single"/>
            <w:rtl w:val="0"/>
          </w:rPr>
          <w:t xml:space="preserve">J Appl Phycol.</w:t>
        </w:r>
      </w:hyperlink>
      <w:r w:rsidDel="00000000" w:rsidR="00000000" w:rsidRPr="00000000">
        <w:rPr>
          <w:rFonts w:ascii="Arial" w:cs="Arial" w:eastAsia="Arial" w:hAnsi="Arial"/>
          <w:sz w:val="17"/>
          <w:szCs w:val="17"/>
          <w:rtl w:val="0"/>
        </w:rPr>
        <w:t xml:space="preserve"> 2016;28:1303-1313. Epub 2015 May 26.</w:t>
      </w:r>
    </w:p>
    <w:p w:rsidR="00000000" w:rsidDel="00000000" w:rsidP="00000000" w:rsidRDefault="00000000" w:rsidRPr="00000000" w14:paraId="00000416">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Inhibitory activity of extracts of Hebridean brown seaweeds on lipase activity.</w:t>
      </w:r>
    </w:p>
    <w:p w:rsidR="00000000" w:rsidDel="00000000" w:rsidP="00000000" w:rsidRDefault="00000000" w:rsidRPr="00000000" w14:paraId="00000417">
      <w:pPr>
        <w:shd w:fill="ffffff" w:val="clear"/>
        <w:rPr>
          <w:rFonts w:ascii="Arial" w:cs="Arial" w:eastAsia="Arial" w:hAnsi="Arial"/>
          <w:sz w:val="18"/>
          <w:szCs w:val="18"/>
        </w:rPr>
      </w:pPr>
      <w:hyperlink r:id="rId23">
        <w:r w:rsidDel="00000000" w:rsidR="00000000" w:rsidRPr="00000000">
          <w:rPr>
            <w:rFonts w:ascii="Arial" w:cs="Arial" w:eastAsia="Arial" w:hAnsi="Arial"/>
            <w:color w:val="660066"/>
            <w:sz w:val="18"/>
            <w:szCs w:val="18"/>
            <w:u w:val="single"/>
            <w:rtl w:val="0"/>
          </w:rPr>
          <w:t xml:space="preserve">Chater PI</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24">
        <w:r w:rsidDel="00000000" w:rsidR="00000000" w:rsidRPr="00000000">
          <w:rPr>
            <w:rFonts w:ascii="Arial" w:cs="Arial" w:eastAsia="Arial" w:hAnsi="Arial"/>
            <w:color w:val="660066"/>
            <w:sz w:val="18"/>
            <w:szCs w:val="18"/>
            <w:u w:val="single"/>
            <w:rtl w:val="0"/>
          </w:rPr>
          <w:t xml:space="preserve">Wilcox M</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25">
        <w:r w:rsidDel="00000000" w:rsidR="00000000" w:rsidRPr="00000000">
          <w:rPr>
            <w:rFonts w:ascii="Arial" w:cs="Arial" w:eastAsia="Arial" w:hAnsi="Arial"/>
            <w:color w:val="660066"/>
            <w:sz w:val="18"/>
            <w:szCs w:val="18"/>
            <w:u w:val="single"/>
            <w:rtl w:val="0"/>
          </w:rPr>
          <w:t xml:space="preserve">Cherry P</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26">
        <w:r w:rsidDel="00000000" w:rsidR="00000000" w:rsidRPr="00000000">
          <w:rPr>
            <w:rFonts w:ascii="Arial" w:cs="Arial" w:eastAsia="Arial" w:hAnsi="Arial"/>
            <w:color w:val="660066"/>
            <w:sz w:val="18"/>
            <w:szCs w:val="18"/>
            <w:u w:val="single"/>
            <w:rtl w:val="0"/>
          </w:rPr>
          <w:t xml:space="preserve">Herford A</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27">
        <w:r w:rsidDel="00000000" w:rsidR="00000000" w:rsidRPr="00000000">
          <w:rPr>
            <w:rFonts w:ascii="Arial" w:cs="Arial" w:eastAsia="Arial" w:hAnsi="Arial"/>
            <w:color w:val="660066"/>
            <w:sz w:val="18"/>
            <w:szCs w:val="18"/>
            <w:u w:val="single"/>
            <w:rtl w:val="0"/>
          </w:rPr>
          <w:t xml:space="preserve">Mustar S</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28">
        <w:r w:rsidDel="00000000" w:rsidR="00000000" w:rsidRPr="00000000">
          <w:rPr>
            <w:rFonts w:ascii="Arial" w:cs="Arial" w:eastAsia="Arial" w:hAnsi="Arial"/>
            <w:color w:val="660066"/>
            <w:sz w:val="18"/>
            <w:szCs w:val="18"/>
            <w:u w:val="single"/>
            <w:rtl w:val="0"/>
          </w:rPr>
          <w:t xml:space="preserve">Wheater H</w:t>
        </w:r>
      </w:hyperlink>
      <w:r w:rsidDel="00000000" w:rsidR="00000000" w:rsidRPr="00000000">
        <w:rPr>
          <w:rFonts w:ascii="Arial" w:cs="Arial" w:eastAsia="Arial" w:hAnsi="Arial"/>
          <w:sz w:val="15"/>
          <w:szCs w:val="15"/>
          <w:vertAlign w:val="superscript"/>
          <w:rtl w:val="0"/>
        </w:rPr>
        <w:t xml:space="preserve">2</w:t>
      </w:r>
      <w:r w:rsidDel="00000000" w:rsidR="00000000" w:rsidRPr="00000000">
        <w:rPr>
          <w:rFonts w:ascii="Arial" w:cs="Arial" w:eastAsia="Arial" w:hAnsi="Arial"/>
          <w:sz w:val="18"/>
          <w:szCs w:val="18"/>
          <w:rtl w:val="0"/>
        </w:rPr>
        <w:t xml:space="preserve">, </w:t>
      </w:r>
      <w:hyperlink r:id="rId29">
        <w:r w:rsidDel="00000000" w:rsidR="00000000" w:rsidRPr="00000000">
          <w:rPr>
            <w:rFonts w:ascii="Arial" w:cs="Arial" w:eastAsia="Arial" w:hAnsi="Arial"/>
            <w:color w:val="660066"/>
            <w:sz w:val="18"/>
            <w:szCs w:val="18"/>
            <w:u w:val="single"/>
            <w:rtl w:val="0"/>
          </w:rPr>
          <w:t xml:space="preserve">Brownlee I</w:t>
        </w:r>
      </w:hyperlink>
      <w:r w:rsidDel="00000000" w:rsidR="00000000" w:rsidRPr="00000000">
        <w:rPr>
          <w:rFonts w:ascii="Arial" w:cs="Arial" w:eastAsia="Arial" w:hAnsi="Arial"/>
          <w:sz w:val="15"/>
          <w:szCs w:val="15"/>
          <w:vertAlign w:val="superscript"/>
          <w:rtl w:val="0"/>
        </w:rPr>
        <w:t xml:space="preserve">3</w:t>
      </w:r>
      <w:r w:rsidDel="00000000" w:rsidR="00000000" w:rsidRPr="00000000">
        <w:rPr>
          <w:rFonts w:ascii="Arial" w:cs="Arial" w:eastAsia="Arial" w:hAnsi="Arial"/>
          <w:sz w:val="18"/>
          <w:szCs w:val="18"/>
          <w:rtl w:val="0"/>
        </w:rPr>
        <w:t xml:space="preserve">, </w:t>
      </w:r>
      <w:hyperlink r:id="rId30">
        <w:r w:rsidDel="00000000" w:rsidR="00000000" w:rsidRPr="00000000">
          <w:rPr>
            <w:rFonts w:ascii="Arial" w:cs="Arial" w:eastAsia="Arial" w:hAnsi="Arial"/>
            <w:color w:val="660066"/>
            <w:sz w:val="18"/>
            <w:szCs w:val="18"/>
            <w:u w:val="single"/>
            <w:rtl w:val="0"/>
          </w:rPr>
          <w:t xml:space="preserve">Seal C</w:t>
        </w:r>
      </w:hyperlink>
      <w:r w:rsidDel="00000000" w:rsidR="00000000" w:rsidRPr="00000000">
        <w:rPr>
          <w:rFonts w:ascii="Arial" w:cs="Arial" w:eastAsia="Arial" w:hAnsi="Arial"/>
          <w:sz w:val="15"/>
          <w:szCs w:val="15"/>
          <w:vertAlign w:val="superscript"/>
          <w:rtl w:val="0"/>
        </w:rPr>
        <w:t xml:space="preserve">2</w:t>
      </w:r>
      <w:r w:rsidDel="00000000" w:rsidR="00000000" w:rsidRPr="00000000">
        <w:rPr>
          <w:rFonts w:ascii="Arial" w:cs="Arial" w:eastAsia="Arial" w:hAnsi="Arial"/>
          <w:sz w:val="18"/>
          <w:szCs w:val="18"/>
          <w:rtl w:val="0"/>
        </w:rPr>
        <w:t xml:space="preserve">, </w:t>
      </w:r>
      <w:hyperlink r:id="rId31">
        <w:r w:rsidDel="00000000" w:rsidR="00000000" w:rsidRPr="00000000">
          <w:rPr>
            <w:rFonts w:ascii="Arial" w:cs="Arial" w:eastAsia="Arial" w:hAnsi="Arial"/>
            <w:color w:val="660066"/>
            <w:sz w:val="18"/>
            <w:szCs w:val="18"/>
            <w:u w:val="single"/>
            <w:rtl w:val="0"/>
          </w:rPr>
          <w:t xml:space="preserve">Pearson J</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18">
      <w:pPr>
        <w:pStyle w:val="Heading3"/>
        <w:shd w:fill="ffffff" w:val="clear"/>
        <w:spacing w:after="120" w:before="120" w:lineRule="auto"/>
        <w:rPr>
          <w:rFonts w:ascii="Arial" w:cs="Arial" w:eastAsia="Arial" w:hAnsi="Arial"/>
          <w:color w:val="724128"/>
          <w:sz w:val="22"/>
          <w:szCs w:val="22"/>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7">
    <w:p w:rsidR="00000000" w:rsidDel="00000000" w:rsidP="00000000" w:rsidRDefault="00000000" w:rsidRPr="00000000" w14:paraId="0000041A">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32">
        <w:r w:rsidDel="00000000" w:rsidR="00000000" w:rsidRPr="00000000">
          <w:rPr>
            <w:rFonts w:ascii="Arial" w:cs="Arial" w:eastAsia="Arial" w:hAnsi="Arial"/>
            <w:color w:val="660066"/>
            <w:sz w:val="17"/>
            <w:szCs w:val="17"/>
            <w:u w:val="single"/>
            <w:rtl w:val="0"/>
          </w:rPr>
          <w:t xml:space="preserve">Int J Environ Health Res.</w:t>
        </w:r>
      </w:hyperlink>
      <w:r w:rsidDel="00000000" w:rsidR="00000000" w:rsidRPr="00000000">
        <w:rPr>
          <w:rFonts w:ascii="Arial" w:cs="Arial" w:eastAsia="Arial" w:hAnsi="Arial"/>
          <w:sz w:val="17"/>
          <w:szCs w:val="17"/>
          <w:rtl w:val="0"/>
        </w:rPr>
        <w:t xml:space="preserve"> 2016;26(1):75-91. doi: 10.1080/09603123.2015.1020416. Epub 2015 Mar 19.</w:t>
      </w:r>
    </w:p>
    <w:p w:rsidR="00000000" w:rsidDel="00000000" w:rsidP="00000000" w:rsidRDefault="00000000" w:rsidRPr="00000000" w14:paraId="0000041B">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Interacting effects of selected trace and toxic metals on thyroid function.</w:t>
      </w:r>
    </w:p>
    <w:p w:rsidR="00000000" w:rsidDel="00000000" w:rsidP="00000000" w:rsidRDefault="00000000" w:rsidRPr="00000000" w14:paraId="0000041C">
      <w:pPr>
        <w:shd w:fill="ffffff" w:val="clear"/>
        <w:rPr>
          <w:rFonts w:ascii="Arial" w:cs="Arial" w:eastAsia="Arial" w:hAnsi="Arial"/>
          <w:sz w:val="18"/>
          <w:szCs w:val="18"/>
        </w:rPr>
      </w:pPr>
      <w:hyperlink r:id="rId33">
        <w:r w:rsidDel="00000000" w:rsidR="00000000" w:rsidRPr="00000000">
          <w:rPr>
            <w:rFonts w:ascii="Arial" w:cs="Arial" w:eastAsia="Arial" w:hAnsi="Arial"/>
            <w:color w:val="660066"/>
            <w:sz w:val="18"/>
            <w:szCs w:val="18"/>
            <w:u w:val="single"/>
            <w:rtl w:val="0"/>
          </w:rPr>
          <w:t xml:space="preserve">Jain RB</w:t>
        </w:r>
      </w:hyperlink>
      <w:r w:rsidDel="00000000" w:rsidR="00000000" w:rsidRPr="00000000">
        <w:rPr>
          <w:rFonts w:ascii="Arial" w:cs="Arial" w:eastAsia="Arial" w:hAnsi="Arial"/>
          <w:sz w:val="15"/>
          <w:szCs w:val="15"/>
          <w:vertAlign w:val="superscript"/>
          <w:rtl w:val="0"/>
        </w:rPr>
        <w:t xml:space="preserve">1,2</w:t>
      </w:r>
      <w:r w:rsidDel="00000000" w:rsidR="00000000" w:rsidRPr="00000000">
        <w:rPr>
          <w:rFonts w:ascii="Arial" w:cs="Arial" w:eastAsia="Arial" w:hAnsi="Arial"/>
          <w:sz w:val="18"/>
          <w:szCs w:val="18"/>
          <w:rtl w:val="0"/>
        </w:rPr>
        <w:t xml:space="preserve">, </w:t>
      </w:r>
      <w:hyperlink r:id="rId34">
        <w:r w:rsidDel="00000000" w:rsidR="00000000" w:rsidRPr="00000000">
          <w:rPr>
            <w:rFonts w:ascii="Arial" w:cs="Arial" w:eastAsia="Arial" w:hAnsi="Arial"/>
            <w:color w:val="660066"/>
            <w:sz w:val="18"/>
            <w:szCs w:val="18"/>
            <w:u w:val="single"/>
            <w:rtl w:val="0"/>
          </w:rPr>
          <w:t xml:space="preserve">Choi YS</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8">
    <w:p w:rsidR="00000000" w:rsidDel="00000000" w:rsidP="00000000" w:rsidRDefault="00000000" w:rsidRPr="00000000" w14:paraId="0000041F">
      <w:pPr>
        <w:shd w:fill="ffffff" w:val="clear"/>
        <w:rPr>
          <w:rFonts w:ascii="Arial" w:cs="Arial" w:eastAsia="Arial" w:hAnsi="Arial"/>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35">
        <w:r w:rsidDel="00000000" w:rsidR="00000000" w:rsidRPr="00000000">
          <w:rPr>
            <w:rFonts w:ascii="Arial" w:cs="Arial" w:eastAsia="Arial" w:hAnsi="Arial"/>
            <w:color w:val="660066"/>
            <w:sz w:val="17"/>
            <w:szCs w:val="17"/>
            <w:u w:val="single"/>
            <w:rtl w:val="0"/>
          </w:rPr>
          <w:t xml:space="preserve">Biol Trace Elem Res.</w:t>
        </w:r>
      </w:hyperlink>
      <w:r w:rsidDel="00000000" w:rsidR="00000000" w:rsidRPr="00000000">
        <w:rPr>
          <w:rFonts w:ascii="Arial" w:cs="Arial" w:eastAsia="Arial" w:hAnsi="Arial"/>
          <w:sz w:val="17"/>
          <w:szCs w:val="17"/>
          <w:rtl w:val="0"/>
        </w:rPr>
        <w:t xml:space="preserve"> 2014 Feb;157(2):95-100. doi: 10.1007/s12011-013-9880-8. Epub 2014 Jan 4.</w:t>
      </w:r>
    </w:p>
    <w:p w:rsidR="00000000" w:rsidDel="00000000" w:rsidP="00000000" w:rsidRDefault="00000000" w:rsidRPr="00000000" w14:paraId="00000420">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Thyroid functions and trace elements in pediatric patients with exogenous obesity.</w:t>
      </w:r>
    </w:p>
    <w:p w:rsidR="00000000" w:rsidDel="00000000" w:rsidP="00000000" w:rsidRDefault="00000000" w:rsidRPr="00000000" w14:paraId="00000421">
      <w:pPr>
        <w:shd w:fill="ffffff" w:val="clear"/>
        <w:rPr>
          <w:rFonts w:ascii="Arial" w:cs="Arial" w:eastAsia="Arial" w:hAnsi="Arial"/>
          <w:sz w:val="18"/>
          <w:szCs w:val="18"/>
        </w:rPr>
      </w:pPr>
      <w:hyperlink r:id="rId36">
        <w:r w:rsidDel="00000000" w:rsidR="00000000" w:rsidRPr="00000000">
          <w:rPr>
            <w:rFonts w:ascii="Arial" w:cs="Arial" w:eastAsia="Arial" w:hAnsi="Arial"/>
            <w:color w:val="660066"/>
            <w:sz w:val="18"/>
            <w:szCs w:val="18"/>
            <w:u w:val="single"/>
            <w:rtl w:val="0"/>
          </w:rPr>
          <w:t xml:space="preserve">Cayir A</w:t>
        </w:r>
      </w:hyperlink>
      <w:r w:rsidDel="00000000" w:rsidR="00000000" w:rsidRPr="00000000">
        <w:rPr>
          <w:rFonts w:ascii="Arial" w:cs="Arial" w:eastAsia="Arial" w:hAnsi="Arial"/>
          <w:sz w:val="15"/>
          <w:szCs w:val="15"/>
          <w:vertAlign w:val="superscript"/>
          <w:rtl w:val="0"/>
        </w:rPr>
        <w:t xml:space="preserve">1</w:t>
      </w:r>
      <w:r w:rsidDel="00000000" w:rsidR="00000000" w:rsidRPr="00000000">
        <w:rPr>
          <w:rFonts w:ascii="Arial" w:cs="Arial" w:eastAsia="Arial" w:hAnsi="Arial"/>
          <w:sz w:val="18"/>
          <w:szCs w:val="18"/>
          <w:rtl w:val="0"/>
        </w:rPr>
        <w:t xml:space="preserve">, </w:t>
      </w:r>
      <w:hyperlink r:id="rId37">
        <w:r w:rsidDel="00000000" w:rsidR="00000000" w:rsidRPr="00000000">
          <w:rPr>
            <w:rFonts w:ascii="Arial" w:cs="Arial" w:eastAsia="Arial" w:hAnsi="Arial"/>
            <w:color w:val="660066"/>
            <w:sz w:val="18"/>
            <w:szCs w:val="18"/>
            <w:u w:val="single"/>
            <w:rtl w:val="0"/>
          </w:rPr>
          <w:t xml:space="preserve">Doneray H</w:t>
        </w:r>
      </w:hyperlink>
      <w:r w:rsidDel="00000000" w:rsidR="00000000" w:rsidRPr="00000000">
        <w:rPr>
          <w:rFonts w:ascii="Arial" w:cs="Arial" w:eastAsia="Arial" w:hAnsi="Arial"/>
          <w:sz w:val="18"/>
          <w:szCs w:val="18"/>
          <w:rtl w:val="0"/>
        </w:rPr>
        <w:t xml:space="preserve">, </w:t>
      </w:r>
      <w:hyperlink r:id="rId38">
        <w:r w:rsidDel="00000000" w:rsidR="00000000" w:rsidRPr="00000000">
          <w:rPr>
            <w:rFonts w:ascii="Arial" w:cs="Arial" w:eastAsia="Arial" w:hAnsi="Arial"/>
            <w:color w:val="660066"/>
            <w:sz w:val="18"/>
            <w:szCs w:val="18"/>
            <w:u w:val="single"/>
            <w:rtl w:val="0"/>
          </w:rPr>
          <w:t xml:space="preserve">Kurt N</w:t>
        </w:r>
      </w:hyperlink>
      <w:r w:rsidDel="00000000" w:rsidR="00000000" w:rsidRPr="00000000">
        <w:rPr>
          <w:rFonts w:ascii="Arial" w:cs="Arial" w:eastAsia="Arial" w:hAnsi="Arial"/>
          <w:sz w:val="18"/>
          <w:szCs w:val="18"/>
          <w:rtl w:val="0"/>
        </w:rPr>
        <w:t xml:space="preserve">, </w:t>
      </w:r>
      <w:hyperlink r:id="rId39">
        <w:r w:rsidDel="00000000" w:rsidR="00000000" w:rsidRPr="00000000">
          <w:rPr>
            <w:rFonts w:ascii="Arial" w:cs="Arial" w:eastAsia="Arial" w:hAnsi="Arial"/>
            <w:color w:val="660066"/>
            <w:sz w:val="18"/>
            <w:szCs w:val="18"/>
            <w:u w:val="single"/>
            <w:rtl w:val="0"/>
          </w:rPr>
          <w:t xml:space="preserve">Orbak Z</w:t>
        </w:r>
      </w:hyperlink>
      <w:r w:rsidDel="00000000" w:rsidR="00000000" w:rsidRPr="00000000">
        <w:rPr>
          <w:rFonts w:ascii="Arial" w:cs="Arial" w:eastAsia="Arial" w:hAnsi="Arial"/>
          <w:sz w:val="18"/>
          <w:szCs w:val="18"/>
          <w:rtl w:val="0"/>
        </w:rPr>
        <w:t xml:space="preserve">, </w:t>
      </w:r>
      <w:hyperlink r:id="rId40">
        <w:r w:rsidDel="00000000" w:rsidR="00000000" w:rsidRPr="00000000">
          <w:rPr>
            <w:rFonts w:ascii="Arial" w:cs="Arial" w:eastAsia="Arial" w:hAnsi="Arial"/>
            <w:color w:val="660066"/>
            <w:sz w:val="18"/>
            <w:szCs w:val="18"/>
            <w:u w:val="single"/>
            <w:rtl w:val="0"/>
          </w:rPr>
          <w:t xml:space="preserve">Kaya A</w:t>
        </w:r>
      </w:hyperlink>
      <w:r w:rsidDel="00000000" w:rsidR="00000000" w:rsidRPr="00000000">
        <w:rPr>
          <w:rFonts w:ascii="Arial" w:cs="Arial" w:eastAsia="Arial" w:hAnsi="Arial"/>
          <w:sz w:val="18"/>
          <w:szCs w:val="18"/>
          <w:rtl w:val="0"/>
        </w:rPr>
        <w:t xml:space="preserve">, </w:t>
      </w:r>
      <w:hyperlink r:id="rId41">
        <w:r w:rsidDel="00000000" w:rsidR="00000000" w:rsidRPr="00000000">
          <w:rPr>
            <w:rFonts w:ascii="Arial" w:cs="Arial" w:eastAsia="Arial" w:hAnsi="Arial"/>
            <w:color w:val="660066"/>
            <w:sz w:val="18"/>
            <w:szCs w:val="18"/>
            <w:u w:val="single"/>
            <w:rtl w:val="0"/>
          </w:rPr>
          <w:t xml:space="preserve">Turan MI</w:t>
        </w:r>
      </w:hyperlink>
      <w:r w:rsidDel="00000000" w:rsidR="00000000" w:rsidRPr="00000000">
        <w:rPr>
          <w:rFonts w:ascii="Arial" w:cs="Arial" w:eastAsia="Arial" w:hAnsi="Arial"/>
          <w:sz w:val="18"/>
          <w:szCs w:val="18"/>
          <w:rtl w:val="0"/>
        </w:rPr>
        <w:t xml:space="preserve">, </w:t>
      </w:r>
      <w:hyperlink r:id="rId42">
        <w:r w:rsidDel="00000000" w:rsidR="00000000" w:rsidRPr="00000000">
          <w:rPr>
            <w:rFonts w:ascii="Arial" w:cs="Arial" w:eastAsia="Arial" w:hAnsi="Arial"/>
            <w:color w:val="660066"/>
            <w:sz w:val="18"/>
            <w:szCs w:val="18"/>
            <w:u w:val="single"/>
            <w:rtl w:val="0"/>
          </w:rPr>
          <w:t xml:space="preserve">Yildirim A</w:t>
        </w:r>
      </w:hyperlink>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9">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Herbal Medicines for Thyroid Disorders</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Nikolas Hedberg, 2016</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10">
    <w:p w:rsidR="00000000" w:rsidDel="00000000" w:rsidP="00000000" w:rsidRDefault="00000000" w:rsidRPr="00000000" w14:paraId="00000426">
      <w:pPr>
        <w:shd w:fill="ffffff" w:val="clear"/>
        <w:rPr>
          <w:rFonts w:ascii="Arial" w:cs="Arial" w:eastAsia="Arial" w:hAnsi="Arial"/>
          <w:color w:val="000000"/>
          <w:sz w:val="17"/>
          <w:szCs w:val="17"/>
        </w:rPr>
      </w:pPr>
      <w:r w:rsidDel="00000000" w:rsidR="00000000" w:rsidRPr="00000000">
        <w:rPr>
          <w:rStyle w:val="FootnoteReference"/>
          <w:vertAlign w:val="superscript"/>
        </w:rPr>
        <w:footnoteRef/>
      </w:r>
      <w:r w:rsidDel="00000000" w:rsidR="00000000" w:rsidRPr="00000000">
        <w:rPr>
          <w:rtl w:val="0"/>
        </w:rPr>
        <w:t xml:space="preserve"> </w:t>
      </w:r>
      <w:hyperlink r:id="rId43">
        <w:r w:rsidDel="00000000" w:rsidR="00000000" w:rsidRPr="00000000">
          <w:rPr>
            <w:rFonts w:ascii="Arial" w:cs="Arial" w:eastAsia="Arial" w:hAnsi="Arial"/>
            <w:color w:val="660066"/>
            <w:sz w:val="17"/>
            <w:szCs w:val="17"/>
            <w:u w:val="single"/>
            <w:rtl w:val="0"/>
          </w:rPr>
          <w:t xml:space="preserve">J Pak Med Assoc.</w:t>
        </w:r>
      </w:hyperlink>
      <w:r w:rsidDel="00000000" w:rsidR="00000000" w:rsidRPr="00000000">
        <w:rPr>
          <w:rFonts w:ascii="Arial" w:cs="Arial" w:eastAsia="Arial" w:hAnsi="Arial"/>
          <w:color w:val="000000"/>
          <w:sz w:val="17"/>
          <w:szCs w:val="17"/>
          <w:rtl w:val="0"/>
        </w:rPr>
        <w:t xml:space="preserve"> 2008 May;58(5):258-61.</w:t>
      </w:r>
    </w:p>
    <w:p w:rsidR="00000000" w:rsidDel="00000000" w:rsidP="00000000" w:rsidRDefault="00000000" w:rsidRPr="00000000" w14:paraId="00000427">
      <w:pPr>
        <w:pStyle w:val="Heading1"/>
        <w:shd w:fill="ffffff" w:val="clear"/>
        <w:spacing w:after="280" w:before="280" w:lineRule="auto"/>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Vitamin B12 deficiency common in primary hypothyroidism.</w:t>
      </w:r>
    </w:p>
    <w:p w:rsidR="00000000" w:rsidDel="00000000" w:rsidP="00000000" w:rsidRDefault="00000000" w:rsidRPr="00000000" w14:paraId="00000428">
      <w:pPr>
        <w:shd w:fill="ffffff" w:val="clear"/>
        <w:rPr>
          <w:rFonts w:ascii="Arial" w:cs="Arial" w:eastAsia="Arial" w:hAnsi="Arial"/>
          <w:color w:val="000000"/>
          <w:sz w:val="18"/>
          <w:szCs w:val="18"/>
        </w:rPr>
      </w:pPr>
      <w:hyperlink r:id="rId44">
        <w:r w:rsidDel="00000000" w:rsidR="00000000" w:rsidRPr="00000000">
          <w:rPr>
            <w:rFonts w:ascii="Arial" w:cs="Arial" w:eastAsia="Arial" w:hAnsi="Arial"/>
            <w:color w:val="660066"/>
            <w:sz w:val="18"/>
            <w:szCs w:val="18"/>
            <w:u w:val="single"/>
            <w:rtl w:val="0"/>
          </w:rPr>
          <w:t xml:space="preserve">Jabbar A</w:t>
        </w:r>
      </w:hyperlink>
      <w:r w:rsidDel="00000000" w:rsidR="00000000" w:rsidRPr="00000000">
        <w:rPr>
          <w:rFonts w:ascii="Arial" w:cs="Arial" w:eastAsia="Arial" w:hAnsi="Arial"/>
          <w:color w:val="000000"/>
          <w:sz w:val="15"/>
          <w:szCs w:val="15"/>
          <w:vertAlign w:val="superscript"/>
          <w:rtl w:val="0"/>
        </w:rPr>
        <w:t xml:space="preserve">1</w:t>
      </w:r>
      <w:r w:rsidDel="00000000" w:rsidR="00000000" w:rsidRPr="00000000">
        <w:rPr>
          <w:rFonts w:ascii="Arial" w:cs="Arial" w:eastAsia="Arial" w:hAnsi="Arial"/>
          <w:color w:val="000000"/>
          <w:sz w:val="18"/>
          <w:szCs w:val="18"/>
          <w:rtl w:val="0"/>
        </w:rPr>
        <w:t xml:space="preserve">, </w:t>
      </w:r>
      <w:hyperlink r:id="rId45">
        <w:r w:rsidDel="00000000" w:rsidR="00000000" w:rsidRPr="00000000">
          <w:rPr>
            <w:rFonts w:ascii="Arial" w:cs="Arial" w:eastAsia="Arial" w:hAnsi="Arial"/>
            <w:color w:val="660066"/>
            <w:sz w:val="18"/>
            <w:szCs w:val="18"/>
            <w:u w:val="single"/>
            <w:rtl w:val="0"/>
          </w:rPr>
          <w:t xml:space="preserve">Yawar A</w:t>
        </w:r>
      </w:hyperlink>
      <w:r w:rsidDel="00000000" w:rsidR="00000000" w:rsidRPr="00000000">
        <w:rPr>
          <w:rFonts w:ascii="Arial" w:cs="Arial" w:eastAsia="Arial" w:hAnsi="Arial"/>
          <w:color w:val="000000"/>
          <w:sz w:val="18"/>
          <w:szCs w:val="18"/>
          <w:rtl w:val="0"/>
        </w:rPr>
        <w:t xml:space="preserve">, </w:t>
      </w:r>
      <w:hyperlink r:id="rId46">
        <w:r w:rsidDel="00000000" w:rsidR="00000000" w:rsidRPr="00000000">
          <w:rPr>
            <w:rFonts w:ascii="Arial" w:cs="Arial" w:eastAsia="Arial" w:hAnsi="Arial"/>
            <w:color w:val="660066"/>
            <w:sz w:val="18"/>
            <w:szCs w:val="18"/>
            <w:u w:val="single"/>
            <w:rtl w:val="0"/>
          </w:rPr>
          <w:t xml:space="preserve">Waseem S</w:t>
        </w:r>
      </w:hyperlink>
      <w:r w:rsidDel="00000000" w:rsidR="00000000" w:rsidRPr="00000000">
        <w:rPr>
          <w:rFonts w:ascii="Arial" w:cs="Arial" w:eastAsia="Arial" w:hAnsi="Arial"/>
          <w:color w:val="000000"/>
          <w:sz w:val="18"/>
          <w:szCs w:val="18"/>
          <w:rtl w:val="0"/>
        </w:rPr>
        <w:t xml:space="preserve">, </w:t>
      </w:r>
      <w:hyperlink r:id="rId47">
        <w:r w:rsidDel="00000000" w:rsidR="00000000" w:rsidRPr="00000000">
          <w:rPr>
            <w:rFonts w:ascii="Arial" w:cs="Arial" w:eastAsia="Arial" w:hAnsi="Arial"/>
            <w:color w:val="660066"/>
            <w:sz w:val="18"/>
            <w:szCs w:val="18"/>
            <w:u w:val="single"/>
            <w:rtl w:val="0"/>
          </w:rPr>
          <w:t xml:space="preserve">Islam N</w:t>
        </w:r>
      </w:hyperlink>
      <w:r w:rsidDel="00000000" w:rsidR="00000000" w:rsidRPr="00000000">
        <w:rPr>
          <w:rFonts w:ascii="Arial" w:cs="Arial" w:eastAsia="Arial" w:hAnsi="Arial"/>
          <w:color w:val="000000"/>
          <w:sz w:val="18"/>
          <w:szCs w:val="18"/>
          <w:rtl w:val="0"/>
        </w:rPr>
        <w:t xml:space="preserve">, </w:t>
      </w:r>
      <w:hyperlink r:id="rId48">
        <w:r w:rsidDel="00000000" w:rsidR="00000000" w:rsidRPr="00000000">
          <w:rPr>
            <w:rFonts w:ascii="Arial" w:cs="Arial" w:eastAsia="Arial" w:hAnsi="Arial"/>
            <w:color w:val="660066"/>
            <w:sz w:val="18"/>
            <w:szCs w:val="18"/>
            <w:u w:val="single"/>
            <w:rtl w:val="0"/>
          </w:rPr>
          <w:t xml:space="preserve">Ul Haque N</w:t>
        </w:r>
      </w:hyperlink>
      <w:r w:rsidDel="00000000" w:rsidR="00000000" w:rsidRPr="00000000">
        <w:rPr>
          <w:rFonts w:ascii="Arial" w:cs="Arial" w:eastAsia="Arial" w:hAnsi="Arial"/>
          <w:color w:val="000000"/>
          <w:sz w:val="18"/>
          <w:szCs w:val="18"/>
          <w:rtl w:val="0"/>
        </w:rPr>
        <w:t xml:space="preserve">, </w:t>
      </w:r>
      <w:hyperlink r:id="rId49">
        <w:r w:rsidDel="00000000" w:rsidR="00000000" w:rsidRPr="00000000">
          <w:rPr>
            <w:rFonts w:ascii="Arial" w:cs="Arial" w:eastAsia="Arial" w:hAnsi="Arial"/>
            <w:color w:val="660066"/>
            <w:sz w:val="18"/>
            <w:szCs w:val="18"/>
            <w:u w:val="single"/>
            <w:rtl w:val="0"/>
          </w:rPr>
          <w:t xml:space="preserve">Zuberi L</w:t>
        </w:r>
      </w:hyperlink>
      <w:r w:rsidDel="00000000" w:rsidR="00000000" w:rsidRPr="00000000">
        <w:rPr>
          <w:rFonts w:ascii="Arial" w:cs="Arial" w:eastAsia="Arial" w:hAnsi="Arial"/>
          <w:color w:val="000000"/>
          <w:sz w:val="18"/>
          <w:szCs w:val="18"/>
          <w:rtl w:val="0"/>
        </w:rPr>
        <w:t xml:space="preserve">, </w:t>
      </w:r>
      <w:hyperlink r:id="rId50">
        <w:r w:rsidDel="00000000" w:rsidR="00000000" w:rsidRPr="00000000">
          <w:rPr>
            <w:rFonts w:ascii="Arial" w:cs="Arial" w:eastAsia="Arial" w:hAnsi="Arial"/>
            <w:color w:val="660066"/>
            <w:sz w:val="18"/>
            <w:szCs w:val="18"/>
            <w:u w:val="single"/>
            <w:rtl w:val="0"/>
          </w:rPr>
          <w:t xml:space="preserve">Khan A</w:t>
        </w:r>
      </w:hyperlink>
      <w:r w:rsidDel="00000000" w:rsidR="00000000" w:rsidRPr="00000000">
        <w:rPr>
          <w:rFonts w:ascii="Arial" w:cs="Arial" w:eastAsia="Arial" w:hAnsi="Arial"/>
          <w:color w:val="000000"/>
          <w:sz w:val="18"/>
          <w:szCs w:val="18"/>
          <w:rtl w:val="0"/>
        </w:rPr>
        <w:t xml:space="preserve">, </w:t>
      </w:r>
      <w:hyperlink r:id="rId51">
        <w:r w:rsidDel="00000000" w:rsidR="00000000" w:rsidRPr="00000000">
          <w:rPr>
            <w:rFonts w:ascii="Arial" w:cs="Arial" w:eastAsia="Arial" w:hAnsi="Arial"/>
            <w:color w:val="660066"/>
            <w:sz w:val="18"/>
            <w:szCs w:val="18"/>
            <w:u w:val="single"/>
            <w:rtl w:val="0"/>
          </w:rPr>
          <w:t xml:space="preserve">Akhter J</w:t>
        </w:r>
      </w:hyperlink>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11">
    <w:p w:rsidR="00000000" w:rsidDel="00000000" w:rsidP="00000000" w:rsidRDefault="00000000" w:rsidRPr="00000000" w14:paraId="0000042A">
      <w:pPr>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color w:val="000000"/>
          <w:sz w:val="17"/>
          <w:szCs w:val="17"/>
          <w:highlight w:val="white"/>
          <w:rtl w:val="0"/>
        </w:rPr>
        <w:t xml:space="preserve">Akbar, N., Tahir, R. A., Santoso, W. D., Soemarno, Sumaryono, Noer, H. M., and Liu, G. Effectiveness of the analogue of natural Schisandrin C (HpPro) in treatment of liver diseases: an experience in Indonesian patients. Chin Med J (Engl.) 1998;111(3):248-251. View abstract.</w:t>
      </w: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5F4F"/>
  </w:style>
  <w:style w:type="paragraph" w:styleId="Heading1">
    <w:name w:val="heading 1"/>
    <w:basedOn w:val="Normal"/>
    <w:link w:val="Heading1Char"/>
    <w:uiPriority w:val="9"/>
    <w:qFormat w:val="1"/>
    <w:rsid w:val="00395F4F"/>
    <w:pPr>
      <w:spacing w:after="100" w:afterAutospacing="1" w:before="100" w:beforeAutospacing="1"/>
      <w:outlineLvl w:val="0"/>
    </w:pPr>
    <w:rPr>
      <w:rFonts w:ascii="Times" w:hAnsi="Times"/>
      <w:b w:val="1"/>
      <w:bCs w:val="1"/>
      <w:kern w:val="36"/>
      <w:sz w:val="48"/>
      <w:szCs w:val="48"/>
    </w:rPr>
  </w:style>
  <w:style w:type="paragraph" w:styleId="Heading3">
    <w:name w:val="heading 3"/>
    <w:basedOn w:val="Normal"/>
    <w:next w:val="Normal"/>
    <w:link w:val="Heading3Char"/>
    <w:uiPriority w:val="9"/>
    <w:semiHidden w:val="1"/>
    <w:unhideWhenUsed w:val="1"/>
    <w:qFormat w:val="1"/>
    <w:rsid w:val="00395F4F"/>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5F4F"/>
    <w:rPr>
      <w:rFonts w:ascii="Times" w:hAnsi="Times"/>
      <w:b w:val="1"/>
      <w:bCs w:val="1"/>
      <w:kern w:val="36"/>
      <w:sz w:val="48"/>
      <w:szCs w:val="48"/>
    </w:rPr>
  </w:style>
  <w:style w:type="character" w:styleId="Heading3Char" w:customStyle="1">
    <w:name w:val="Heading 3 Char"/>
    <w:basedOn w:val="DefaultParagraphFont"/>
    <w:link w:val="Heading3"/>
    <w:uiPriority w:val="9"/>
    <w:semiHidden w:val="1"/>
    <w:rsid w:val="00395F4F"/>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395F4F"/>
    <w:rPr>
      <w:color w:val="0000ff" w:themeColor="hyperlink"/>
      <w:u w:val="single"/>
    </w:rPr>
  </w:style>
  <w:style w:type="character" w:styleId="apple-converted-space" w:customStyle="1">
    <w:name w:val="apple-converted-space"/>
    <w:basedOn w:val="DefaultParagraphFont"/>
    <w:rsid w:val="00395F4F"/>
  </w:style>
  <w:style w:type="paragraph" w:styleId="EndnoteText">
    <w:name w:val="endnote text"/>
    <w:basedOn w:val="Normal"/>
    <w:link w:val="EndnoteTextChar"/>
    <w:uiPriority w:val="99"/>
    <w:unhideWhenUsed w:val="1"/>
    <w:rsid w:val="00395F4F"/>
  </w:style>
  <w:style w:type="character" w:styleId="EndnoteTextChar" w:customStyle="1">
    <w:name w:val="Endnote Text Char"/>
    <w:basedOn w:val="DefaultParagraphFont"/>
    <w:link w:val="EndnoteText"/>
    <w:uiPriority w:val="99"/>
    <w:rsid w:val="00395F4F"/>
  </w:style>
  <w:style w:type="character" w:styleId="EndnoteReference">
    <w:name w:val="endnote reference"/>
    <w:basedOn w:val="DefaultParagraphFont"/>
    <w:uiPriority w:val="99"/>
    <w:unhideWhenUsed w:val="1"/>
    <w:rsid w:val="00395F4F"/>
    <w:rPr>
      <w:vertAlign w:val="superscript"/>
    </w:rPr>
  </w:style>
  <w:style w:type="character" w:styleId="highlight" w:customStyle="1">
    <w:name w:val="highlight"/>
    <w:basedOn w:val="DefaultParagraphFont"/>
    <w:rsid w:val="00395F4F"/>
  </w:style>
  <w:style w:type="character" w:styleId="CommentReference">
    <w:name w:val="annotation reference"/>
    <w:basedOn w:val="DefaultParagraphFont"/>
    <w:uiPriority w:val="99"/>
    <w:semiHidden w:val="1"/>
    <w:unhideWhenUsed w:val="1"/>
    <w:rsid w:val="00395F4F"/>
    <w:rPr>
      <w:sz w:val="18"/>
      <w:szCs w:val="18"/>
    </w:rPr>
  </w:style>
  <w:style w:type="paragraph" w:styleId="CommentText">
    <w:name w:val="annotation text"/>
    <w:basedOn w:val="Normal"/>
    <w:link w:val="CommentTextChar"/>
    <w:uiPriority w:val="99"/>
    <w:semiHidden w:val="1"/>
    <w:unhideWhenUsed w:val="1"/>
    <w:rsid w:val="00395F4F"/>
  </w:style>
  <w:style w:type="character" w:styleId="CommentTextChar" w:customStyle="1">
    <w:name w:val="Comment Text Char"/>
    <w:basedOn w:val="DefaultParagraphFont"/>
    <w:link w:val="CommentText"/>
    <w:uiPriority w:val="99"/>
    <w:semiHidden w:val="1"/>
    <w:rsid w:val="00395F4F"/>
  </w:style>
  <w:style w:type="paragraph" w:styleId="CommentSubject">
    <w:name w:val="annotation subject"/>
    <w:basedOn w:val="CommentText"/>
    <w:next w:val="CommentText"/>
    <w:link w:val="CommentSubjectChar"/>
    <w:uiPriority w:val="99"/>
    <w:semiHidden w:val="1"/>
    <w:unhideWhenUsed w:val="1"/>
    <w:rsid w:val="00395F4F"/>
    <w:rPr>
      <w:b w:val="1"/>
      <w:bCs w:val="1"/>
      <w:sz w:val="20"/>
      <w:szCs w:val="20"/>
    </w:rPr>
  </w:style>
  <w:style w:type="character" w:styleId="CommentSubjectChar" w:customStyle="1">
    <w:name w:val="Comment Subject Char"/>
    <w:basedOn w:val="CommentTextChar"/>
    <w:link w:val="CommentSubject"/>
    <w:uiPriority w:val="99"/>
    <w:semiHidden w:val="1"/>
    <w:rsid w:val="00395F4F"/>
    <w:rPr>
      <w:b w:val="1"/>
      <w:bCs w:val="1"/>
      <w:sz w:val="20"/>
      <w:szCs w:val="20"/>
    </w:rPr>
  </w:style>
  <w:style w:type="paragraph" w:styleId="BalloonText">
    <w:name w:val="Balloon Text"/>
    <w:basedOn w:val="Normal"/>
    <w:link w:val="BalloonTextChar"/>
    <w:uiPriority w:val="99"/>
    <w:semiHidden w:val="1"/>
    <w:unhideWhenUsed w:val="1"/>
    <w:rsid w:val="00395F4F"/>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95F4F"/>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40" Type="http://schemas.openxmlformats.org/officeDocument/2006/relationships/hyperlink" Target="http://www.ncbi.nlm.nih.gov/pubmed/?term=Kaya%20A%5BAuthor%5D&amp;cauthor=true&amp;cauthor_uid=24390903" TargetMode="External"/><Relationship Id="rId42" Type="http://schemas.openxmlformats.org/officeDocument/2006/relationships/hyperlink" Target="http://www.ncbi.nlm.nih.gov/pubmed/?term=Yildirim%20A%5BAuthor%5D&amp;cauthor=true&amp;cauthor_uid=24390903" TargetMode="External"/><Relationship Id="rId41" Type="http://schemas.openxmlformats.org/officeDocument/2006/relationships/hyperlink" Target="http://www.ncbi.nlm.nih.gov/pubmed/?term=Turan%20MI%5BAuthor%5D&amp;cauthor=true&amp;cauthor_uid=24390903" TargetMode="External"/><Relationship Id="rId44" Type="http://schemas.openxmlformats.org/officeDocument/2006/relationships/hyperlink" Target="http://www.ncbi.nlm.nih.gov/pubmed/?term=Jabbar%20A%5BAuthor%5D&amp;cauthor=true&amp;cauthor_uid=18655403" TargetMode="External"/><Relationship Id="rId43" Type="http://schemas.openxmlformats.org/officeDocument/2006/relationships/hyperlink" Target="http://www.ncbi.nlm.nih.gov/pubmed/18655403" TargetMode="External"/><Relationship Id="rId46" Type="http://schemas.openxmlformats.org/officeDocument/2006/relationships/hyperlink" Target="http://www.ncbi.nlm.nih.gov/pubmed/?term=Waseem%20S%5BAuthor%5D&amp;cauthor=true&amp;cauthor_uid=18655403" TargetMode="External"/><Relationship Id="rId45" Type="http://schemas.openxmlformats.org/officeDocument/2006/relationships/hyperlink" Target="http://www.ncbi.nlm.nih.gov/pubmed/?term=Yawar%20A%5BAuthor%5D&amp;cauthor=true&amp;cauthor_uid=18655403" TargetMode="External"/><Relationship Id="rId1" Type="http://schemas.openxmlformats.org/officeDocument/2006/relationships/hyperlink" Target="http://www.thyroid.org/media-main/about-hypothyroidism/" TargetMode="External"/><Relationship Id="rId2" Type="http://schemas.openxmlformats.org/officeDocument/2006/relationships/hyperlink" Target="http://www.ncbi.nlm.nih.gov/pubmed/14583417" TargetMode="External"/><Relationship Id="rId3" Type="http://schemas.openxmlformats.org/officeDocument/2006/relationships/hyperlink" Target="http://www.ncbi.nlm.nih.gov/pubmed/?term=Clark%20CD%5BAuthor%5D&amp;cauthor=true&amp;cauthor_uid=14583417" TargetMode="External"/><Relationship Id="rId4" Type="http://schemas.openxmlformats.org/officeDocument/2006/relationships/hyperlink" Target="http://www.ncbi.nlm.nih.gov/pubmed/?term=Bassett%20B%5BAuthor%5D&amp;cauthor=true&amp;cauthor_uid=14583417" TargetMode="External"/><Relationship Id="rId9" Type="http://schemas.openxmlformats.org/officeDocument/2006/relationships/hyperlink" Target="http://www.ncbi.nlm.nih.gov/pubmed/?term=Utiger%20RD%5BAuthor%5D&amp;cauthor=true&amp;cauthor_uid=3139337" TargetMode="External"/><Relationship Id="rId48" Type="http://schemas.openxmlformats.org/officeDocument/2006/relationships/hyperlink" Target="http://www.ncbi.nlm.nih.gov/pubmed/?term=Ul%20Haque%20N%5BAuthor%5D&amp;cauthor=true&amp;cauthor_uid=18655403" TargetMode="External"/><Relationship Id="rId47" Type="http://schemas.openxmlformats.org/officeDocument/2006/relationships/hyperlink" Target="http://www.ncbi.nlm.nih.gov/pubmed/?term=Islam%20N%5BAuthor%5D&amp;cauthor=true&amp;cauthor_uid=18655403" TargetMode="External"/><Relationship Id="rId49" Type="http://schemas.openxmlformats.org/officeDocument/2006/relationships/hyperlink" Target="http://www.ncbi.nlm.nih.gov/pubmed/?term=Zuberi%20L%5BAuthor%5D&amp;cauthor=true&amp;cauthor_uid=18655403" TargetMode="External"/><Relationship Id="rId5" Type="http://schemas.openxmlformats.org/officeDocument/2006/relationships/hyperlink" Target="http://www.ncbi.nlm.nih.gov/pubmed/?term=Burge%20MR%5BAuthor%5D&amp;cauthor=true&amp;cauthor_uid=14583417" TargetMode="External"/><Relationship Id="rId6" Type="http://schemas.openxmlformats.org/officeDocument/2006/relationships/hyperlink" Target="http://www.ncbi.nlm.nih.gov/pubmed/3139337" TargetMode="External"/><Relationship Id="rId7" Type="http://schemas.openxmlformats.org/officeDocument/2006/relationships/hyperlink" Target="http://www.ncbi.nlm.nih.gov/pubmed/?term=Gardner%20DF%5BAuthor%5D&amp;cauthor=true&amp;cauthor_uid=3139337" TargetMode="External"/><Relationship Id="rId8" Type="http://schemas.openxmlformats.org/officeDocument/2006/relationships/hyperlink" Target="http://www.ncbi.nlm.nih.gov/pubmed/?term=Centor%20RM%5BAuthor%5D&amp;cauthor=true&amp;cauthor_uid=3139337" TargetMode="External"/><Relationship Id="rId31" Type="http://schemas.openxmlformats.org/officeDocument/2006/relationships/hyperlink" Target="http://www.ncbi.nlm.nih.gov/pubmed/?term=Pearson%20J%5BAuthor%5D&amp;cauthor=true&amp;cauthor_uid=27057089" TargetMode="External"/><Relationship Id="rId30" Type="http://schemas.openxmlformats.org/officeDocument/2006/relationships/hyperlink" Target="http://www.ncbi.nlm.nih.gov/pubmed/?term=Seal%20C%5BAuthor%5D&amp;cauthor=true&amp;cauthor_uid=27057089" TargetMode="External"/><Relationship Id="rId33" Type="http://schemas.openxmlformats.org/officeDocument/2006/relationships/hyperlink" Target="http://www.ncbi.nlm.nih.gov/pubmed/?term=Jain%20RB%5BAuthor%5D&amp;cauthor=true&amp;cauthor_uid=25788177" TargetMode="External"/><Relationship Id="rId32" Type="http://schemas.openxmlformats.org/officeDocument/2006/relationships/hyperlink" Target="http://www.ncbi.nlm.nih.gov/pubmed/25788177" TargetMode="External"/><Relationship Id="rId35" Type="http://schemas.openxmlformats.org/officeDocument/2006/relationships/hyperlink" Target="http://www.ncbi.nlm.nih.gov/pubmed/24390903" TargetMode="External"/><Relationship Id="rId34" Type="http://schemas.openxmlformats.org/officeDocument/2006/relationships/hyperlink" Target="http://www.ncbi.nlm.nih.gov/pubmed/?term=Choi%20YS%5BAuthor%5D&amp;cauthor=true&amp;cauthor_uid=25788177" TargetMode="External"/><Relationship Id="rId37" Type="http://schemas.openxmlformats.org/officeDocument/2006/relationships/hyperlink" Target="http://www.ncbi.nlm.nih.gov/pubmed/?term=Doneray%20H%5BAuthor%5D&amp;cauthor=true&amp;cauthor_uid=24390903" TargetMode="External"/><Relationship Id="rId36" Type="http://schemas.openxmlformats.org/officeDocument/2006/relationships/hyperlink" Target="http://www.ncbi.nlm.nih.gov/pubmed/?term=Cayir%20A%5BAuthor%5D&amp;cauthor=true&amp;cauthor_uid=24390903" TargetMode="External"/><Relationship Id="rId39" Type="http://schemas.openxmlformats.org/officeDocument/2006/relationships/hyperlink" Target="http://www.ncbi.nlm.nih.gov/pubmed/?term=Orbak%20Z%5BAuthor%5D&amp;cauthor=true&amp;cauthor_uid=24390903" TargetMode="External"/><Relationship Id="rId38" Type="http://schemas.openxmlformats.org/officeDocument/2006/relationships/hyperlink" Target="http://www.ncbi.nlm.nih.gov/pubmed/?term=Kurt%20N%5BAuthor%5D&amp;cauthor=true&amp;cauthor_uid=24390903" TargetMode="External"/><Relationship Id="rId20" Type="http://schemas.openxmlformats.org/officeDocument/2006/relationships/hyperlink" Target="http://www.ncbi.nlm.nih.gov/pubmed/?term=Cui%20X%5BAuthor%5D&amp;cauthor=true&amp;cauthor_uid=27234961" TargetMode="External"/><Relationship Id="rId22" Type="http://schemas.openxmlformats.org/officeDocument/2006/relationships/hyperlink" Target="http://www.ncbi.nlm.nih.gov/pubmed/27057089" TargetMode="External"/><Relationship Id="rId21" Type="http://schemas.openxmlformats.org/officeDocument/2006/relationships/hyperlink" Target="http://www.ncbi.nlm.nih.gov/pubmed/?term=Skibola%20CF%5BAuthor%5D&amp;cauthor=true&amp;cauthor_uid=27234961" TargetMode="External"/><Relationship Id="rId24" Type="http://schemas.openxmlformats.org/officeDocument/2006/relationships/hyperlink" Target="http://www.ncbi.nlm.nih.gov/pubmed/?term=Wilcox%20M%5BAuthor%5D&amp;cauthor=true&amp;cauthor_uid=27057089" TargetMode="External"/><Relationship Id="rId23" Type="http://schemas.openxmlformats.org/officeDocument/2006/relationships/hyperlink" Target="http://www.ncbi.nlm.nih.gov/pubmed/?term=Chater%20PI%5BAuthor%5D&amp;cauthor=true&amp;cauthor_uid=27057089" TargetMode="External"/><Relationship Id="rId26" Type="http://schemas.openxmlformats.org/officeDocument/2006/relationships/hyperlink" Target="http://www.ncbi.nlm.nih.gov/pubmed/?term=Herford%20A%5BAuthor%5D&amp;cauthor=true&amp;cauthor_uid=27057089" TargetMode="External"/><Relationship Id="rId25" Type="http://schemas.openxmlformats.org/officeDocument/2006/relationships/hyperlink" Target="http://www.ncbi.nlm.nih.gov/pubmed/?term=Cherry%20P%5BAuthor%5D&amp;cauthor=true&amp;cauthor_uid=27057089" TargetMode="External"/><Relationship Id="rId28" Type="http://schemas.openxmlformats.org/officeDocument/2006/relationships/hyperlink" Target="http://www.ncbi.nlm.nih.gov/pubmed/?term=Wheater%20H%5BAuthor%5D&amp;cauthor=true&amp;cauthor_uid=27057089" TargetMode="External"/><Relationship Id="rId27" Type="http://schemas.openxmlformats.org/officeDocument/2006/relationships/hyperlink" Target="http://www.ncbi.nlm.nih.gov/pubmed/?term=Mustar%20S%5BAuthor%5D&amp;cauthor=true&amp;cauthor_uid=27057089" TargetMode="External"/><Relationship Id="rId29" Type="http://schemas.openxmlformats.org/officeDocument/2006/relationships/hyperlink" Target="http://www.ncbi.nlm.nih.gov/pubmed/?term=Brownlee%20I%5BAuthor%5D&amp;cauthor=true&amp;cauthor_uid=27057089" TargetMode="External"/><Relationship Id="rId51" Type="http://schemas.openxmlformats.org/officeDocument/2006/relationships/hyperlink" Target="http://www.ncbi.nlm.nih.gov/pubmed/?term=Akhter%20J%5BAuthor%5D&amp;cauthor=true&amp;cauthor_uid=18655403" TargetMode="External"/><Relationship Id="rId50" Type="http://schemas.openxmlformats.org/officeDocument/2006/relationships/hyperlink" Target="http://www.ncbi.nlm.nih.gov/pubmed/?term=Khan%20A%5BAuthor%5D&amp;cauthor=true&amp;cauthor_uid=18655403" TargetMode="External"/><Relationship Id="rId11" Type="http://schemas.openxmlformats.org/officeDocument/2006/relationships/hyperlink" Target="http://www.ncbi.nlm.nih.gov/pubmed/?term=Takeuchi%20T%5BAuthor%5D&amp;cauthor=true&amp;cauthor_uid=23926395" TargetMode="External"/><Relationship Id="rId10" Type="http://schemas.openxmlformats.org/officeDocument/2006/relationships/hyperlink" Target="http://www.ncbi.nlm.nih.gov/pubmed/23926395" TargetMode="External"/><Relationship Id="rId13" Type="http://schemas.openxmlformats.org/officeDocument/2006/relationships/hyperlink" Target="http://www.ncbi.nlm.nih.gov/pubmed/?term=Hotsubo%20T%5BAuthor%5D&amp;cauthor=true&amp;cauthor_uid=23926395" TargetMode="External"/><Relationship Id="rId12" Type="http://schemas.openxmlformats.org/officeDocument/2006/relationships/hyperlink" Target="http://www.ncbi.nlm.nih.gov/pubmed/?term=Kamasaki%20H%5BAuthor%5D&amp;cauthor=true&amp;cauthor_uid=23926395" TargetMode="External"/><Relationship Id="rId15" Type="http://schemas.openxmlformats.org/officeDocument/2006/relationships/hyperlink" Target="http://www.ncbi.nlm.nih.gov/pubmed/27234961" TargetMode="External"/><Relationship Id="rId14" Type="http://schemas.openxmlformats.org/officeDocument/2006/relationships/hyperlink" Target="http://www.ncbi.nlm.nih.gov/pubmed/?term=Tsutsumi%20H%5BAuthor%5D&amp;cauthor=true&amp;cauthor_uid=23926395" TargetMode="External"/><Relationship Id="rId17" Type="http://schemas.openxmlformats.org/officeDocument/2006/relationships/hyperlink" Target="http://www.ncbi.nlm.nih.gov/pubmed/?term=Riby%20JE%5BAuthor%5D&amp;cauthor=true&amp;cauthor_uid=27234961" TargetMode="External"/><Relationship Id="rId16" Type="http://schemas.openxmlformats.org/officeDocument/2006/relationships/hyperlink" Target="http://www.ncbi.nlm.nih.gov/pubmed/?term=Zhang%20J%5BAuthor%5D&amp;cauthor=true&amp;cauthor_uid=27234961" TargetMode="External"/><Relationship Id="rId19" Type="http://schemas.openxmlformats.org/officeDocument/2006/relationships/hyperlink" Target="http://www.ncbi.nlm.nih.gov/pubmed/?term=Grizzle%20WE%5BAuthor%5D&amp;cauthor=true&amp;cauthor_uid=27234961" TargetMode="External"/><Relationship Id="rId18" Type="http://schemas.openxmlformats.org/officeDocument/2006/relationships/hyperlink" Target="http://www.ncbi.nlm.nih.gov/pubmed/?term=Conde%20L%5BAuthor%5D&amp;cauthor=true&amp;cauthor_uid=27234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mc0frJ7RPoieqrDf3R0k/G7Qg==">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2016-06-30T22:36:00Z</dcterms:created>
  <dc:creator>Stefan Georgi</dc:creator>
</cp:coreProperties>
</file>